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F0B60" w:rsidP="3BA54472" w:rsidRDefault="009F0B60" w14:paraId="3968F006" w14:noSpellErr="1" w14:textId="36B06E2B">
      <w:pPr>
        <w:pStyle w:val="Normal"/>
        <w:tabs>
          <w:tab w:val="left" w:leader="none" w:pos="2268"/>
        </w:tabs>
        <w:ind w:left="0" w:hanging="0"/>
        <w:jc w:val="both"/>
        <w:rPr>
          <w:rFonts w:ascii="Arial" w:hAnsi="Arial" w:cs="Arial"/>
          <w:b w:val="1"/>
          <w:bCs w:val="1"/>
        </w:rPr>
      </w:pPr>
    </w:p>
    <w:p w:rsidRPr="00DF1414" w:rsidR="00566298" w:rsidP="00566298" w:rsidRDefault="00566298" w14:paraId="69A1B754" w14:textId="77777777">
      <w:pPr>
        <w:framePr w:w="9360" w:h="144" w:wrap="auto" w:hAnchor="margin" w:vAnchor="text" w:hRule="exact"/>
        <w:shd w:val="solid" w:color="auto" w:fill="auto"/>
        <w:tabs>
          <w:tab w:val="left" w:pos="-720"/>
        </w:tabs>
        <w:rPr>
          <w:sz w:val="36"/>
          <w:lang w:val="fr-FR"/>
        </w:rPr>
      </w:pPr>
    </w:p>
    <w:p w:rsidRPr="00DF1414" w:rsidR="00566298" w:rsidP="00566298" w:rsidRDefault="00566298" w14:paraId="7C02F445" w14:textId="77777777">
      <w:pPr>
        <w:tabs>
          <w:tab w:val="left" w:pos="-720"/>
        </w:tabs>
        <w:spacing w:line="1" w:lineRule="exact"/>
        <w:rPr>
          <w:sz w:val="36"/>
          <w:lang w:val="fr-FR"/>
        </w:rPr>
      </w:pPr>
    </w:p>
    <w:p w:rsidRPr="00DF1414" w:rsidR="00566298" w:rsidP="00566298" w:rsidRDefault="00566298" w14:paraId="1861E458" w14:textId="77777777">
      <w:pPr>
        <w:tabs>
          <w:tab w:val="left" w:pos="-720"/>
        </w:tabs>
        <w:rPr>
          <w:sz w:val="36"/>
          <w:lang w:val="fr-FR"/>
        </w:rPr>
      </w:pPr>
    </w:p>
    <w:p w:rsidR="009F0B60" w:rsidP="3BA54472" w:rsidRDefault="00566298" w14:paraId="7E81BF62" w14:textId="1A46DE4F">
      <w:pPr>
        <w:pStyle w:val="Title"/>
        <w:jc w:val="right"/>
        <w:rPr>
          <w:noProof/>
          <w:sz w:val="32"/>
          <w:szCs w:val="32"/>
          <w:lang w:val="fr-FR"/>
        </w:rPr>
      </w:pPr>
      <w:r w:rsidRPr="3BA54472" w:rsidR="00566298">
        <w:rPr>
          <w:rFonts w:cs="Arial"/>
        </w:rPr>
        <w:t xml:space="preserve">        </w:t>
      </w:r>
      <w:r w:rsidRPr="3BA54472" w:rsidR="005D684C">
        <w:rPr>
          <w:noProof/>
          <w:sz w:val="32"/>
          <w:szCs w:val="32"/>
          <w:lang w:val="fr-FR"/>
        </w:rPr>
        <w:t>High Level Design</w:t>
      </w:r>
      <w:r w:rsidRPr="3BA54472" w:rsidR="00032C69">
        <w:rPr>
          <w:noProof/>
          <w:sz w:val="32"/>
          <w:szCs w:val="32"/>
          <w:lang w:val="fr-FR"/>
        </w:rPr>
        <w:t xml:space="preserve"> &amp; Low Level Design</w:t>
      </w:r>
      <w:r w:rsidRPr="3BA54472" w:rsidR="009F0B60">
        <w:rPr>
          <w:noProof/>
          <w:sz w:val="32"/>
          <w:szCs w:val="32"/>
          <w:lang w:val="fr-FR"/>
        </w:rPr>
        <w:t xml:space="preserve"> </w:t>
      </w:r>
    </w:p>
    <w:p w:rsidRPr="00566298" w:rsidR="00566298" w:rsidP="00566298" w:rsidRDefault="00566298" w14:paraId="52981460" w14:textId="77777777">
      <w:pPr>
        <w:rPr>
          <w:lang w:val="fr-FR"/>
        </w:rPr>
      </w:pPr>
    </w:p>
    <w:p w:rsidR="009F0B60" w:rsidP="00566298" w:rsidRDefault="009F0B60" w14:paraId="2F5297CB" w14:textId="77777777">
      <w:pPr>
        <w:jc w:val="right"/>
        <w:rPr>
          <w:rFonts w:ascii="Arial" w:hAnsi="Arial" w:cs="Arial"/>
        </w:rPr>
      </w:pPr>
      <w:r>
        <w:rPr>
          <w:rFonts w:ascii="Arial" w:hAnsi="Arial" w:cs="Arial"/>
        </w:rPr>
        <w:t xml:space="preserve">The purpose of this document is to provide with a template for </w:t>
      </w:r>
      <w:r w:rsidR="00032C69">
        <w:rPr>
          <w:rFonts w:ascii="Arial" w:hAnsi="Arial" w:cs="Arial"/>
        </w:rPr>
        <w:t>documenting both HLD &amp; LLD</w:t>
      </w:r>
      <w:r>
        <w:rPr>
          <w:rFonts w:ascii="Arial" w:hAnsi="Arial" w:cs="Arial"/>
        </w:rPr>
        <w:t xml:space="preserve">. </w:t>
      </w:r>
    </w:p>
    <w:p w:rsidR="009F0B60" w:rsidP="00566298" w:rsidRDefault="009F0B60" w14:paraId="0E961653" w14:textId="77777777">
      <w:pPr>
        <w:jc w:val="right"/>
        <w:rPr>
          <w:rFonts w:ascii="Arial" w:hAnsi="Arial" w:cs="Arial"/>
        </w:rPr>
        <w:sectPr w:rsidR="009F0B60">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1339" w:right="2070" w:bottom="1267" w:left="1620" w:header="720" w:footer="634" w:gutter="0"/>
          <w:cols w:space="720"/>
          <w:noEndnote/>
        </w:sectPr>
      </w:pPr>
    </w:p>
    <w:p w:rsidR="009F0B60" w:rsidRDefault="009F0B60" w14:paraId="2EE31DE2" w14:textId="77777777">
      <w:pPr>
        <w:tabs>
          <w:tab w:val="left" w:pos="2268"/>
        </w:tabs>
        <w:ind w:left="2268" w:hanging="2268"/>
        <w:jc w:val="both"/>
        <w:rPr>
          <w:rFonts w:ascii="Arial" w:hAnsi="Arial" w:cs="Arial"/>
          <w:b/>
        </w:rPr>
      </w:pPr>
    </w:p>
    <w:p w:rsidR="00566298" w:rsidP="00566298" w:rsidRDefault="00566298" w14:paraId="59FE35A0" w14:textId="77777777">
      <w:pPr>
        <w:rPr>
          <w:b/>
          <w:bCs/>
          <w:sz w:val="24"/>
          <w:lang w:val="fr-FR"/>
        </w:rPr>
      </w:pPr>
      <w:bookmarkStart w:name="_Toc392578938" w:id="0"/>
      <w:bookmarkStart w:name="_Toc392648323" w:id="1"/>
      <w:bookmarkStart w:name="_Toc392652349" w:id="2"/>
      <w:bookmarkStart w:name="_Toc393179863" w:id="3"/>
      <w:r w:rsidRPr="00DF1414">
        <w:rPr>
          <w:b/>
          <w:bCs/>
          <w:sz w:val="24"/>
          <w:lang w:val="fr-FR"/>
        </w:rPr>
        <w:t>Document Control</w:t>
      </w:r>
      <w:r>
        <w:rPr>
          <w:b/>
          <w:bCs/>
          <w:sz w:val="24"/>
          <w:lang w:val="fr-FR"/>
        </w:rPr>
        <w:t> :</w:t>
      </w:r>
    </w:p>
    <w:p w:rsidR="00566298" w:rsidP="00566298" w:rsidRDefault="00566298" w14:paraId="085C22C1" w14:textId="77777777">
      <w:pPr>
        <w:ind w:firstLine="720"/>
        <w:rPr>
          <w:b/>
          <w:bCs/>
          <w:sz w:val="24"/>
          <w:lang w:val="fr-FR"/>
        </w:rPr>
      </w:pPr>
    </w:p>
    <w:p w:rsidR="00566298" w:rsidP="00566298" w:rsidRDefault="00566298" w14:paraId="51AE019B" w14:textId="77777777">
      <w:pPr>
        <w:ind w:firstLine="720"/>
        <w:rPr>
          <w:b/>
          <w:bCs/>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Pr="00E173E9" w:rsidR="00566298" w:rsidTr="78E55FE5" w14:paraId="2AC941BC" w14:textId="77777777">
        <w:trPr>
          <w:trHeight w:val="420"/>
        </w:trPr>
        <w:tc>
          <w:tcPr>
            <w:tcW w:w="9860" w:type="dxa"/>
            <w:gridSpan w:val="9"/>
            <w:tcBorders>
              <w:top w:val="single" w:color="auto" w:sz="8" w:space="0"/>
              <w:left w:val="single" w:color="auto" w:sz="8" w:space="0"/>
              <w:bottom w:val="single" w:color="auto" w:sz="8" w:space="0"/>
              <w:right w:val="single" w:color="000000" w:themeColor="text1" w:sz="8" w:space="0"/>
            </w:tcBorders>
            <w:shd w:val="clear" w:color="auto" w:fill="E5DFEC" w:themeFill="accent4" w:themeFillTint="33"/>
            <w:tcMar/>
            <w:hideMark/>
          </w:tcPr>
          <w:p w:rsidRPr="00E173E9" w:rsidR="00566298" w:rsidP="008945F1" w:rsidRDefault="00566298" w14:paraId="1B8079B1" w14:textId="77777777">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Pr="00E173E9" w:rsidR="00566298" w:rsidTr="78E55FE5" w14:paraId="6072B853" w14:textId="77777777">
        <w:trPr>
          <w:trHeight w:val="420"/>
        </w:trPr>
        <w:tc>
          <w:tcPr>
            <w:tcW w:w="2278" w:type="dxa"/>
            <w:tcBorders>
              <w:top w:val="nil"/>
              <w:left w:val="nil"/>
              <w:bottom w:val="nil"/>
              <w:right w:val="nil"/>
            </w:tcBorders>
            <w:shd w:val="clear" w:color="auto" w:fill="auto"/>
            <w:tcMar/>
            <w:hideMark/>
          </w:tcPr>
          <w:p w:rsidRPr="00E173E9" w:rsidR="00566298" w:rsidP="008945F1" w:rsidRDefault="00566298" w14:paraId="05EB9940" w14:textId="77777777">
            <w:pPr>
              <w:rPr>
                <w:rFonts w:cs="Arial"/>
                <w:b/>
                <w:bCs/>
                <w:color w:val="000000"/>
                <w:sz w:val="32"/>
                <w:szCs w:val="32"/>
                <w:lang w:val="en-IN" w:eastAsia="en-IN"/>
              </w:rPr>
            </w:pPr>
          </w:p>
        </w:tc>
        <w:tc>
          <w:tcPr>
            <w:tcW w:w="1701" w:type="dxa"/>
            <w:tcBorders>
              <w:top w:val="nil"/>
              <w:left w:val="nil"/>
              <w:bottom w:val="nil"/>
              <w:right w:val="nil"/>
            </w:tcBorders>
            <w:shd w:val="clear" w:color="auto" w:fill="auto"/>
            <w:noWrap/>
            <w:tcMar/>
            <w:vAlign w:val="bottom"/>
            <w:hideMark/>
          </w:tcPr>
          <w:p w:rsidRPr="00E173E9" w:rsidR="00566298" w:rsidP="008945F1" w:rsidRDefault="00566298" w14:paraId="3A62D875" w14:textId="77777777">
            <w:pPr>
              <w:rPr>
                <w:rFonts w:cs="Arial"/>
                <w:sz w:val="32"/>
                <w:szCs w:val="32"/>
                <w:lang w:val="en-IN" w:eastAsia="en-IN"/>
              </w:rPr>
            </w:pPr>
          </w:p>
        </w:tc>
        <w:tc>
          <w:tcPr>
            <w:tcW w:w="2987" w:type="dxa"/>
            <w:gridSpan w:val="2"/>
            <w:tcBorders>
              <w:top w:val="nil"/>
              <w:left w:val="nil"/>
              <w:bottom w:val="nil"/>
              <w:right w:val="nil"/>
            </w:tcBorders>
            <w:shd w:val="clear" w:color="auto" w:fill="auto"/>
            <w:noWrap/>
            <w:tcMar/>
            <w:vAlign w:val="bottom"/>
            <w:hideMark/>
          </w:tcPr>
          <w:p w:rsidRPr="00E173E9" w:rsidR="00566298" w:rsidP="008945F1" w:rsidRDefault="00566298" w14:paraId="7D16E0C9" w14:textId="77777777">
            <w:pPr>
              <w:rPr>
                <w:rFonts w:cs="Arial"/>
                <w:sz w:val="32"/>
                <w:szCs w:val="32"/>
                <w:lang w:val="en-IN" w:eastAsia="en-IN"/>
              </w:rPr>
            </w:pPr>
          </w:p>
        </w:tc>
        <w:tc>
          <w:tcPr>
            <w:tcW w:w="236" w:type="dxa"/>
            <w:tcBorders>
              <w:top w:val="nil"/>
              <w:left w:val="nil"/>
              <w:bottom w:val="nil"/>
              <w:right w:val="nil"/>
            </w:tcBorders>
            <w:shd w:val="clear" w:color="auto" w:fill="auto"/>
            <w:noWrap/>
            <w:tcMar/>
            <w:vAlign w:val="bottom"/>
            <w:hideMark/>
          </w:tcPr>
          <w:p w:rsidRPr="00E173E9" w:rsidR="00566298" w:rsidP="008945F1" w:rsidRDefault="00566298" w14:paraId="71BA6884" w14:textId="77777777">
            <w:pPr>
              <w:rPr>
                <w:rFonts w:cs="Arial"/>
                <w:sz w:val="32"/>
                <w:szCs w:val="32"/>
                <w:lang w:val="en-IN" w:eastAsia="en-IN"/>
              </w:rPr>
            </w:pPr>
          </w:p>
        </w:tc>
        <w:tc>
          <w:tcPr>
            <w:tcW w:w="859" w:type="dxa"/>
            <w:tcBorders>
              <w:top w:val="nil"/>
              <w:left w:val="nil"/>
              <w:bottom w:val="nil"/>
              <w:right w:val="nil"/>
            </w:tcBorders>
            <w:shd w:val="clear" w:color="auto" w:fill="auto"/>
            <w:noWrap/>
            <w:tcMar/>
            <w:vAlign w:val="bottom"/>
            <w:hideMark/>
          </w:tcPr>
          <w:p w:rsidRPr="00E173E9" w:rsidR="00566298" w:rsidP="008945F1" w:rsidRDefault="00566298" w14:paraId="17488691" w14:textId="77777777">
            <w:pPr>
              <w:rPr>
                <w:rFonts w:ascii="Calibri" w:hAnsi="Calibri"/>
                <w:color w:val="000000"/>
                <w:sz w:val="22"/>
                <w:szCs w:val="22"/>
                <w:lang w:val="en-IN" w:eastAsia="en-IN"/>
              </w:rPr>
            </w:pPr>
          </w:p>
        </w:tc>
        <w:tc>
          <w:tcPr>
            <w:tcW w:w="659" w:type="dxa"/>
            <w:tcBorders>
              <w:top w:val="nil"/>
              <w:left w:val="nil"/>
              <w:bottom w:val="nil"/>
              <w:right w:val="nil"/>
            </w:tcBorders>
            <w:shd w:val="clear" w:color="auto" w:fill="auto"/>
            <w:noWrap/>
            <w:tcMar/>
            <w:vAlign w:val="bottom"/>
            <w:hideMark/>
          </w:tcPr>
          <w:p w:rsidRPr="00E173E9" w:rsidR="00566298" w:rsidP="008945F1" w:rsidRDefault="00566298" w14:paraId="545F30D5" w14:textId="77777777">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tcMar/>
            <w:vAlign w:val="bottom"/>
            <w:hideMark/>
          </w:tcPr>
          <w:p w:rsidRPr="00E173E9" w:rsidR="00566298" w:rsidP="008945F1" w:rsidRDefault="00566298" w14:paraId="62E13225" w14:textId="77777777">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tcMar/>
            <w:vAlign w:val="bottom"/>
            <w:hideMark/>
          </w:tcPr>
          <w:p w:rsidRPr="00E173E9" w:rsidR="00566298" w:rsidP="008945F1" w:rsidRDefault="00566298" w14:paraId="744D9C51" w14:textId="77777777">
            <w:pPr>
              <w:rPr>
                <w:rFonts w:ascii="Calibri" w:hAnsi="Calibri"/>
                <w:color w:val="000000"/>
                <w:sz w:val="22"/>
                <w:szCs w:val="22"/>
                <w:lang w:val="en-IN" w:eastAsia="en-IN"/>
              </w:rPr>
            </w:pPr>
          </w:p>
        </w:tc>
      </w:tr>
      <w:tr w:rsidRPr="00E173E9" w:rsidR="00566298" w:rsidTr="78E55FE5" w14:paraId="042BAEF0" w14:textId="77777777">
        <w:trPr>
          <w:trHeight w:val="765"/>
        </w:trPr>
        <w:tc>
          <w:tcPr>
            <w:tcW w:w="2278" w:type="dxa"/>
            <w:tcBorders>
              <w:top w:val="single" w:color="auto" w:sz="8" w:space="0"/>
              <w:left w:val="single" w:color="auto" w:sz="8" w:space="0"/>
              <w:bottom w:val="single" w:color="auto" w:sz="8" w:space="0"/>
              <w:right w:val="single" w:color="auto" w:sz="8" w:space="0"/>
            </w:tcBorders>
            <w:shd w:val="clear" w:color="auto" w:fill="E5DFEC" w:themeFill="accent4" w:themeFillTint="33"/>
            <w:tcMar/>
            <w:vAlign w:val="center"/>
            <w:hideMark/>
          </w:tcPr>
          <w:p w:rsidRPr="00E173E9" w:rsidR="00566298" w:rsidP="008945F1" w:rsidRDefault="00566298" w14:paraId="2C162D62" w14:textId="77777777">
            <w:pPr>
              <w:jc w:val="center"/>
              <w:rPr>
                <w:rFonts w:cs="Arial"/>
                <w:b/>
                <w:bCs/>
                <w:lang w:val="en-IN" w:eastAsia="en-IN"/>
              </w:rPr>
            </w:pPr>
            <w:r w:rsidRPr="00E173E9">
              <w:rPr>
                <w:rFonts w:cs="Arial"/>
                <w:b/>
                <w:bCs/>
                <w:lang w:val="en-IN" w:eastAsia="en-IN"/>
              </w:rPr>
              <w:t>Date</w:t>
            </w:r>
          </w:p>
        </w:tc>
        <w:tc>
          <w:tcPr>
            <w:tcW w:w="1701" w:type="dxa"/>
            <w:tcBorders>
              <w:top w:val="single" w:color="auto" w:sz="8" w:space="0"/>
              <w:left w:val="nil"/>
              <w:bottom w:val="single" w:color="auto" w:sz="8" w:space="0"/>
              <w:right w:val="single" w:color="auto" w:sz="8" w:space="0"/>
            </w:tcBorders>
            <w:shd w:val="clear" w:color="auto" w:fill="E5DFEC" w:themeFill="accent4" w:themeFillTint="33"/>
            <w:tcMar/>
            <w:vAlign w:val="center"/>
            <w:hideMark/>
          </w:tcPr>
          <w:p w:rsidRPr="00E173E9" w:rsidR="00566298" w:rsidP="008945F1" w:rsidRDefault="00566298" w14:paraId="69D7CB49" w14:textId="77777777">
            <w:pPr>
              <w:jc w:val="center"/>
              <w:rPr>
                <w:rFonts w:cs="Arial"/>
                <w:b/>
                <w:bCs/>
                <w:lang w:val="en-IN" w:eastAsia="en-IN"/>
              </w:rPr>
            </w:pPr>
            <w:r w:rsidRPr="00E173E9">
              <w:rPr>
                <w:rFonts w:cs="Arial"/>
                <w:b/>
                <w:bCs/>
                <w:lang w:val="en-IN" w:eastAsia="en-IN"/>
              </w:rPr>
              <w:t>Version</w:t>
            </w:r>
          </w:p>
        </w:tc>
        <w:tc>
          <w:tcPr>
            <w:tcW w:w="2410" w:type="dxa"/>
            <w:tcBorders>
              <w:top w:val="single" w:color="auto" w:sz="8" w:space="0"/>
              <w:left w:val="nil"/>
              <w:bottom w:val="single" w:color="auto" w:sz="8" w:space="0"/>
              <w:right w:val="single" w:color="auto" w:sz="8" w:space="0"/>
            </w:tcBorders>
            <w:shd w:val="clear" w:color="auto" w:fill="E5DFEC" w:themeFill="accent4" w:themeFillTint="33"/>
            <w:tcMar/>
            <w:vAlign w:val="center"/>
            <w:hideMark/>
          </w:tcPr>
          <w:p w:rsidRPr="00E173E9" w:rsidR="00566298" w:rsidP="008945F1" w:rsidRDefault="00566298" w14:paraId="169EA2B0" w14:textId="77777777">
            <w:pPr>
              <w:jc w:val="center"/>
              <w:rPr>
                <w:rFonts w:cs="Arial"/>
                <w:b/>
                <w:bCs/>
                <w:lang w:val="en-IN" w:eastAsia="en-IN"/>
              </w:rPr>
            </w:pPr>
            <w:r w:rsidRPr="00E173E9">
              <w:rPr>
                <w:rFonts w:cs="Arial"/>
                <w:b/>
                <w:bCs/>
                <w:lang w:val="en-IN" w:eastAsia="en-IN"/>
              </w:rPr>
              <w:t>Author</w:t>
            </w:r>
          </w:p>
        </w:tc>
        <w:tc>
          <w:tcPr>
            <w:tcW w:w="2331" w:type="dxa"/>
            <w:gridSpan w:val="4"/>
            <w:tcBorders>
              <w:top w:val="single" w:color="auto" w:sz="8" w:space="0"/>
              <w:left w:val="nil"/>
              <w:bottom w:val="single" w:color="auto" w:sz="8" w:space="0"/>
              <w:right w:val="single" w:color="auto" w:sz="8" w:space="0"/>
            </w:tcBorders>
            <w:shd w:val="clear" w:color="auto" w:fill="E5DFEC" w:themeFill="accent4" w:themeFillTint="33"/>
            <w:tcMar/>
            <w:vAlign w:val="center"/>
            <w:hideMark/>
          </w:tcPr>
          <w:p w:rsidRPr="00E173E9" w:rsidR="00566298" w:rsidP="008945F1" w:rsidRDefault="00566298" w14:paraId="5ED3F461" w14:textId="77777777">
            <w:pPr>
              <w:jc w:val="center"/>
              <w:rPr>
                <w:rFonts w:cs="Arial"/>
                <w:b/>
                <w:bCs/>
                <w:lang w:val="en-IN" w:eastAsia="en-IN"/>
              </w:rPr>
            </w:pPr>
            <w:r w:rsidRPr="00E173E9">
              <w:rPr>
                <w:rFonts w:cs="Arial"/>
                <w:b/>
                <w:bCs/>
                <w:lang w:val="en-IN" w:eastAsia="en-IN"/>
              </w:rPr>
              <w:t>Brief Description of Changes</w:t>
            </w:r>
          </w:p>
        </w:tc>
        <w:tc>
          <w:tcPr>
            <w:tcW w:w="1140" w:type="dxa"/>
            <w:gridSpan w:val="2"/>
            <w:tcBorders>
              <w:top w:val="single" w:color="auto" w:sz="8" w:space="0"/>
              <w:left w:val="nil"/>
              <w:bottom w:val="single" w:color="auto" w:sz="8" w:space="0"/>
              <w:right w:val="single" w:color="auto" w:sz="8" w:space="0"/>
            </w:tcBorders>
            <w:shd w:val="clear" w:color="auto" w:fill="E5DFEC" w:themeFill="accent4" w:themeFillTint="33"/>
            <w:tcMar/>
            <w:vAlign w:val="center"/>
            <w:hideMark/>
          </w:tcPr>
          <w:p w:rsidRPr="00E173E9" w:rsidR="00566298" w:rsidP="008945F1" w:rsidRDefault="00566298" w14:paraId="04532128" w14:textId="77777777">
            <w:pPr>
              <w:jc w:val="center"/>
              <w:rPr>
                <w:rFonts w:cs="Arial"/>
                <w:b/>
                <w:bCs/>
                <w:lang w:val="en-IN" w:eastAsia="en-IN"/>
              </w:rPr>
            </w:pPr>
            <w:r w:rsidRPr="00E173E9">
              <w:rPr>
                <w:rFonts w:cs="Arial"/>
                <w:b/>
                <w:bCs/>
                <w:lang w:val="en-IN" w:eastAsia="en-IN"/>
              </w:rPr>
              <w:t>Approver Signature</w:t>
            </w:r>
          </w:p>
        </w:tc>
      </w:tr>
      <w:tr w:rsidRPr="00E173E9" w:rsidR="00566298" w:rsidTr="78E55FE5" w14:paraId="1B3DFF4A" w14:textId="77777777">
        <w:trPr>
          <w:trHeight w:val="315"/>
        </w:trPr>
        <w:tc>
          <w:tcPr>
            <w:tcW w:w="2278" w:type="dxa"/>
            <w:tcBorders>
              <w:top w:val="nil"/>
              <w:left w:val="single" w:color="auto" w:sz="8" w:space="0"/>
              <w:bottom w:val="single" w:color="auto" w:sz="8" w:space="0"/>
              <w:right w:val="single" w:color="auto" w:sz="8" w:space="0"/>
            </w:tcBorders>
            <w:shd w:val="clear" w:color="auto" w:fill="auto"/>
            <w:tcMar/>
            <w:hideMark/>
          </w:tcPr>
          <w:p w:rsidRPr="00E173E9" w:rsidR="00566298" w:rsidP="008945F1" w:rsidRDefault="00566298" w14:paraId="1AE2D188" w14:textId="53252C4A">
            <w:pPr>
              <w:rPr>
                <w:rFonts w:cs="Arial"/>
                <w:lang w:val="en-IN" w:eastAsia="en-IN"/>
              </w:rPr>
            </w:pPr>
            <w:r w:rsidRPr="78E55FE5" w:rsidR="00566298">
              <w:rPr>
                <w:rFonts w:cs="Arial"/>
                <w:lang w:val="en-IN" w:eastAsia="en-IN"/>
              </w:rPr>
              <w:t> </w:t>
            </w:r>
            <w:r w:rsidRPr="78E55FE5" w:rsidR="3C20F28C">
              <w:rPr>
                <w:rFonts w:cs="Arial"/>
                <w:lang w:val="en-IN" w:eastAsia="en-IN"/>
              </w:rPr>
              <w:t>2/11/2022</w:t>
            </w:r>
          </w:p>
        </w:tc>
        <w:tc>
          <w:tcPr>
            <w:tcW w:w="1701" w:type="dxa"/>
            <w:tcBorders>
              <w:top w:val="nil"/>
              <w:left w:val="nil"/>
              <w:bottom w:val="single" w:color="auto" w:sz="8" w:space="0"/>
              <w:right w:val="single" w:color="auto" w:sz="8" w:space="0"/>
            </w:tcBorders>
            <w:shd w:val="clear" w:color="auto" w:fill="auto"/>
            <w:tcMar/>
            <w:hideMark/>
          </w:tcPr>
          <w:p w:rsidRPr="00E173E9" w:rsidR="00566298" w:rsidP="008945F1" w:rsidRDefault="00566298" w14:paraId="0A8D058F" w14:textId="635E2109">
            <w:pPr>
              <w:rPr>
                <w:rFonts w:cs="Arial"/>
                <w:lang w:val="en-IN" w:eastAsia="en-IN"/>
              </w:rPr>
            </w:pPr>
            <w:r w:rsidRPr="78E55FE5" w:rsidR="00566298">
              <w:rPr>
                <w:rFonts w:cs="Arial"/>
                <w:lang w:val="en-IN" w:eastAsia="en-IN"/>
              </w:rPr>
              <w:t> </w:t>
            </w:r>
            <w:r w:rsidRPr="78E55FE5" w:rsidR="6BD3FDBE">
              <w:rPr>
                <w:rFonts w:cs="Arial"/>
                <w:lang w:val="en-IN" w:eastAsia="en-IN"/>
              </w:rPr>
              <w:t>0.1</w:t>
            </w:r>
          </w:p>
        </w:tc>
        <w:tc>
          <w:tcPr>
            <w:tcW w:w="2410" w:type="dxa"/>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5F1AE66F" w14:textId="795E8631">
            <w:pPr>
              <w:rPr>
                <w:rFonts w:cs="Arial"/>
                <w:lang w:val="en-IN" w:eastAsia="en-IN"/>
              </w:rPr>
            </w:pPr>
            <w:r w:rsidRPr="78E55FE5" w:rsidR="00566298">
              <w:rPr>
                <w:rFonts w:cs="Arial"/>
                <w:lang w:val="en-IN" w:eastAsia="en-IN"/>
              </w:rPr>
              <w:t> </w:t>
            </w:r>
            <w:r w:rsidRPr="78E55FE5" w:rsidR="0347B076">
              <w:rPr>
                <w:rFonts w:cs="Arial"/>
                <w:lang w:val="en-IN" w:eastAsia="en-IN"/>
              </w:rPr>
              <w:t>whole team</w:t>
            </w:r>
          </w:p>
        </w:tc>
        <w:tc>
          <w:tcPr>
            <w:tcW w:w="2331" w:type="dxa"/>
            <w:gridSpan w:val="4"/>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260725F7" w14:textId="307B1300">
            <w:pPr>
              <w:rPr>
                <w:rFonts w:cs="Arial"/>
                <w:lang w:val="en-IN" w:eastAsia="en-IN"/>
              </w:rPr>
            </w:pPr>
            <w:r w:rsidRPr="78E55FE5" w:rsidR="00566298">
              <w:rPr>
                <w:rFonts w:cs="Arial"/>
                <w:lang w:val="en-IN" w:eastAsia="en-IN"/>
              </w:rPr>
              <w:t> </w:t>
            </w:r>
            <w:r w:rsidRPr="78E55FE5" w:rsidR="1CC7CD7E">
              <w:rPr>
                <w:rFonts w:cs="Arial"/>
                <w:lang w:val="en-IN" w:eastAsia="en-IN"/>
              </w:rPr>
              <w:t>SRS brie</w:t>
            </w:r>
            <w:r w:rsidRPr="78E55FE5" w:rsidR="1CC7CD7E">
              <w:rPr>
                <w:rFonts w:cs="Arial"/>
                <w:lang w:val="en-IN" w:eastAsia="en-IN"/>
              </w:rPr>
              <w:t>fing</w:t>
            </w:r>
          </w:p>
        </w:tc>
        <w:tc>
          <w:tcPr>
            <w:tcW w:w="1140" w:type="dxa"/>
            <w:gridSpan w:val="2"/>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7B482EF2" w14:textId="77777777">
            <w:pPr>
              <w:rPr>
                <w:rFonts w:cs="Arial"/>
                <w:lang w:val="en-IN" w:eastAsia="en-IN"/>
              </w:rPr>
            </w:pPr>
            <w:r w:rsidRPr="00E173E9">
              <w:rPr>
                <w:rFonts w:cs="Arial"/>
                <w:lang w:val="en-IN" w:eastAsia="en-IN"/>
              </w:rPr>
              <w:t> </w:t>
            </w:r>
          </w:p>
        </w:tc>
      </w:tr>
      <w:tr w:rsidRPr="00E173E9" w:rsidR="00566298" w:rsidTr="78E55FE5" w14:paraId="36469FD5" w14:textId="77777777">
        <w:trPr>
          <w:trHeight w:val="315"/>
        </w:trPr>
        <w:tc>
          <w:tcPr>
            <w:tcW w:w="2278" w:type="dxa"/>
            <w:tcBorders>
              <w:top w:val="nil"/>
              <w:left w:val="single" w:color="auto" w:sz="8" w:space="0"/>
              <w:bottom w:val="single" w:color="auto" w:sz="8" w:space="0"/>
              <w:right w:val="single" w:color="auto" w:sz="8" w:space="0"/>
            </w:tcBorders>
            <w:shd w:val="clear" w:color="auto" w:fill="auto"/>
            <w:tcMar/>
            <w:hideMark/>
          </w:tcPr>
          <w:p w:rsidRPr="00E173E9" w:rsidR="00566298" w:rsidP="008945F1" w:rsidRDefault="00566298" w14:paraId="347779A6" w14:textId="77777777">
            <w:pPr>
              <w:rPr>
                <w:rFonts w:cs="Arial"/>
                <w:lang w:val="en-IN" w:eastAsia="en-IN"/>
              </w:rPr>
            </w:pPr>
            <w:r w:rsidRPr="00E173E9">
              <w:rPr>
                <w:rFonts w:cs="Arial"/>
                <w:lang w:val="en-IN" w:eastAsia="en-IN"/>
              </w:rPr>
              <w:t> </w:t>
            </w:r>
          </w:p>
        </w:tc>
        <w:tc>
          <w:tcPr>
            <w:tcW w:w="1701" w:type="dxa"/>
            <w:tcBorders>
              <w:top w:val="nil"/>
              <w:left w:val="nil"/>
              <w:bottom w:val="single" w:color="auto" w:sz="8" w:space="0"/>
              <w:right w:val="single" w:color="auto" w:sz="8" w:space="0"/>
            </w:tcBorders>
            <w:shd w:val="clear" w:color="auto" w:fill="auto"/>
            <w:tcMar/>
            <w:hideMark/>
          </w:tcPr>
          <w:p w:rsidRPr="00E173E9" w:rsidR="00566298" w:rsidP="008945F1" w:rsidRDefault="00566298" w14:paraId="66829EE2" w14:textId="77777777">
            <w:pPr>
              <w:rPr>
                <w:rFonts w:cs="Arial"/>
                <w:lang w:val="en-IN" w:eastAsia="en-IN"/>
              </w:rPr>
            </w:pPr>
            <w:r w:rsidRPr="00E173E9">
              <w:rPr>
                <w:rFonts w:cs="Arial"/>
                <w:lang w:val="en-IN" w:eastAsia="en-IN"/>
              </w:rPr>
              <w:t> </w:t>
            </w:r>
          </w:p>
        </w:tc>
        <w:tc>
          <w:tcPr>
            <w:tcW w:w="2410" w:type="dxa"/>
            <w:tcBorders>
              <w:top w:val="single" w:color="auto" w:sz="8" w:space="0"/>
              <w:left w:val="nil"/>
              <w:bottom w:val="single" w:color="auto" w:sz="8" w:space="0"/>
              <w:right w:val="single" w:color="000000" w:themeColor="text1" w:sz="8" w:space="0"/>
            </w:tcBorders>
            <w:shd w:val="clear" w:color="auto" w:fill="auto"/>
            <w:tcMar/>
            <w:hideMark/>
          </w:tcPr>
          <w:p w:rsidRPr="00E173E9" w:rsidR="00566298" w:rsidP="008945F1" w:rsidRDefault="00566298" w14:paraId="3C162C2D" w14:textId="77777777">
            <w:pPr>
              <w:jc w:val="center"/>
              <w:rPr>
                <w:rFonts w:cs="Arial"/>
                <w:lang w:val="en-IN" w:eastAsia="en-IN"/>
              </w:rPr>
            </w:pPr>
            <w:r w:rsidRPr="00E173E9">
              <w:rPr>
                <w:rFonts w:cs="Arial"/>
                <w:lang w:val="en-IN" w:eastAsia="en-IN"/>
              </w:rPr>
              <w:t> </w:t>
            </w:r>
          </w:p>
        </w:tc>
        <w:tc>
          <w:tcPr>
            <w:tcW w:w="2331" w:type="dxa"/>
            <w:gridSpan w:val="4"/>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39A99FA7" w14:textId="77777777">
            <w:pPr>
              <w:rPr>
                <w:rFonts w:cs="Arial"/>
                <w:lang w:val="en-IN" w:eastAsia="en-IN"/>
              </w:rPr>
            </w:pPr>
            <w:r w:rsidRPr="00E173E9">
              <w:rPr>
                <w:rFonts w:cs="Arial"/>
                <w:lang w:val="en-IN" w:eastAsia="en-IN"/>
              </w:rPr>
              <w:t> </w:t>
            </w:r>
          </w:p>
        </w:tc>
        <w:tc>
          <w:tcPr>
            <w:tcW w:w="1140" w:type="dxa"/>
            <w:gridSpan w:val="2"/>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3B5E9353" w14:textId="77777777">
            <w:pPr>
              <w:rPr>
                <w:rFonts w:cs="Arial"/>
                <w:lang w:val="en-IN" w:eastAsia="en-IN"/>
              </w:rPr>
            </w:pPr>
            <w:r w:rsidRPr="00E173E9">
              <w:rPr>
                <w:rFonts w:cs="Arial"/>
                <w:lang w:val="en-IN" w:eastAsia="en-IN"/>
              </w:rPr>
              <w:t> </w:t>
            </w:r>
          </w:p>
        </w:tc>
      </w:tr>
      <w:tr w:rsidRPr="00E173E9" w:rsidR="00566298" w:rsidTr="78E55FE5" w14:paraId="2E6425D9" w14:textId="77777777">
        <w:trPr>
          <w:trHeight w:val="420"/>
        </w:trPr>
        <w:tc>
          <w:tcPr>
            <w:tcW w:w="2278" w:type="dxa"/>
            <w:tcBorders>
              <w:top w:val="nil"/>
              <w:left w:val="single" w:color="auto" w:sz="8" w:space="0"/>
              <w:bottom w:val="single" w:color="auto" w:sz="8" w:space="0"/>
              <w:right w:val="single" w:color="auto" w:sz="8" w:space="0"/>
            </w:tcBorders>
            <w:shd w:val="clear" w:color="auto" w:fill="auto"/>
            <w:tcMar/>
            <w:hideMark/>
          </w:tcPr>
          <w:p w:rsidRPr="00E173E9" w:rsidR="00566298" w:rsidP="008945F1" w:rsidRDefault="00566298" w14:paraId="4E6E8F8F" w14:textId="77777777">
            <w:pPr>
              <w:rPr>
                <w:rFonts w:cs="Arial"/>
                <w:lang w:val="en-IN" w:eastAsia="en-IN"/>
              </w:rPr>
            </w:pPr>
            <w:r w:rsidRPr="00E173E9">
              <w:rPr>
                <w:rFonts w:cs="Arial"/>
                <w:lang w:val="en-IN" w:eastAsia="en-IN"/>
              </w:rPr>
              <w:t> </w:t>
            </w:r>
          </w:p>
        </w:tc>
        <w:tc>
          <w:tcPr>
            <w:tcW w:w="1701" w:type="dxa"/>
            <w:tcBorders>
              <w:top w:val="nil"/>
              <w:left w:val="nil"/>
              <w:bottom w:val="single" w:color="auto" w:sz="8" w:space="0"/>
              <w:right w:val="single" w:color="auto" w:sz="8" w:space="0"/>
            </w:tcBorders>
            <w:shd w:val="clear" w:color="auto" w:fill="auto"/>
            <w:tcMar/>
            <w:hideMark/>
          </w:tcPr>
          <w:p w:rsidRPr="00E173E9" w:rsidR="00566298" w:rsidP="008945F1" w:rsidRDefault="00566298" w14:paraId="02865159" w14:textId="77777777">
            <w:pPr>
              <w:rPr>
                <w:rFonts w:cs="Arial"/>
                <w:lang w:val="en-IN" w:eastAsia="en-IN"/>
              </w:rPr>
            </w:pPr>
            <w:r w:rsidRPr="00E173E9">
              <w:rPr>
                <w:rFonts w:cs="Arial"/>
                <w:lang w:val="en-IN" w:eastAsia="en-IN"/>
              </w:rPr>
              <w:t> </w:t>
            </w:r>
          </w:p>
        </w:tc>
        <w:tc>
          <w:tcPr>
            <w:tcW w:w="2410" w:type="dxa"/>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75EB6220" w14:textId="77777777">
            <w:pPr>
              <w:rPr>
                <w:rFonts w:cs="Arial"/>
                <w:lang w:val="en-IN" w:eastAsia="en-IN"/>
              </w:rPr>
            </w:pPr>
            <w:r w:rsidRPr="00E173E9">
              <w:rPr>
                <w:rFonts w:cs="Arial"/>
                <w:lang w:val="en-IN" w:eastAsia="en-IN"/>
              </w:rPr>
              <w:t> </w:t>
            </w:r>
          </w:p>
        </w:tc>
        <w:tc>
          <w:tcPr>
            <w:tcW w:w="2331" w:type="dxa"/>
            <w:gridSpan w:val="4"/>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62205891" w14:textId="77777777">
            <w:pPr>
              <w:rPr>
                <w:rFonts w:cs="Arial"/>
                <w:lang w:val="en-IN" w:eastAsia="en-IN"/>
              </w:rPr>
            </w:pPr>
            <w:r w:rsidRPr="00E173E9">
              <w:rPr>
                <w:rFonts w:cs="Arial"/>
                <w:lang w:val="en-IN" w:eastAsia="en-IN"/>
              </w:rPr>
              <w:t> </w:t>
            </w:r>
          </w:p>
        </w:tc>
        <w:tc>
          <w:tcPr>
            <w:tcW w:w="1140" w:type="dxa"/>
            <w:gridSpan w:val="2"/>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0DF295A9" w14:textId="77777777">
            <w:pPr>
              <w:rPr>
                <w:rFonts w:cs="Arial"/>
                <w:lang w:val="en-IN" w:eastAsia="en-IN"/>
              </w:rPr>
            </w:pPr>
            <w:r w:rsidRPr="00E173E9">
              <w:rPr>
                <w:rFonts w:cs="Arial"/>
                <w:lang w:val="en-IN" w:eastAsia="en-IN"/>
              </w:rPr>
              <w:t> </w:t>
            </w:r>
          </w:p>
        </w:tc>
      </w:tr>
    </w:tbl>
    <w:p w:rsidR="00566298" w:rsidP="00566298" w:rsidRDefault="00566298" w14:paraId="530CCB2D" w14:textId="77777777">
      <w:pPr>
        <w:rPr>
          <w:sz w:val="24"/>
          <w:lang w:val="fr-FR"/>
        </w:rPr>
      </w:pPr>
    </w:p>
    <w:p w:rsidR="00566298" w:rsidP="00566298" w:rsidRDefault="00566298" w14:paraId="2CDB52EB" w14:textId="77777777">
      <w:pPr>
        <w:rPr>
          <w:sz w:val="24"/>
          <w:lang w:val="fr-FR"/>
        </w:rPr>
      </w:pPr>
    </w:p>
    <w:p w:rsidRPr="00566298" w:rsidR="00873023" w:rsidP="00653A0C" w:rsidRDefault="00566298" w14:paraId="7508C57A" w14:textId="77777777">
      <w:pPr>
        <w:rPr>
          <w:b/>
          <w:bCs/>
          <w:sz w:val="28"/>
        </w:rPr>
      </w:pPr>
      <w:bookmarkStart w:name="_Toc526592181" w:id="4"/>
      <w:bookmarkEnd w:id="0"/>
      <w:bookmarkEnd w:id="1"/>
      <w:bookmarkEnd w:id="2"/>
      <w:bookmarkEnd w:id="3"/>
      <w:r>
        <w:rPr>
          <w:b/>
          <w:bCs/>
          <w:sz w:val="28"/>
        </w:rPr>
        <w:br w:type="page"/>
      </w:r>
      <w:bookmarkEnd w:id="4"/>
      <w:r w:rsidR="005D2662">
        <w:fldChar w:fldCharType="begin"/>
      </w:r>
      <w:r w:rsidR="00653A0C">
        <w:instrText xml:space="preserve"> TOC \o "1-5" \h \z \u </w:instrText>
      </w:r>
      <w:r w:rsidR="005D2662">
        <w:fldChar w:fldCharType="separate"/>
      </w:r>
    </w:p>
    <w:p w:rsidR="00873023" w:rsidRDefault="00B43C09" w14:paraId="6C8CDDCB" w14:textId="77777777">
      <w:pPr>
        <w:pStyle w:val="TOC1"/>
        <w:tabs>
          <w:tab w:val="right" w:leader="dot" w:pos="8630"/>
        </w:tabs>
        <w:rPr>
          <w:rFonts w:cs="Times New Roman"/>
          <w:b w:val="0"/>
          <w:bCs w:val="0"/>
          <w:caps w:val="0"/>
          <w:noProof/>
          <w:sz w:val="22"/>
          <w:szCs w:val="22"/>
        </w:rPr>
      </w:pPr>
      <w:hyperlink w:history="1" w:anchor="_Toc368912248">
        <w:r w:rsidRPr="004F422A" w:rsidR="00873023">
          <w:rPr>
            <w:rStyle w:val="Hyperlink"/>
            <w:noProof/>
          </w:rPr>
          <w:t>1. Introduction</w:t>
        </w:r>
        <w:r w:rsidR="00873023">
          <w:rPr>
            <w:noProof/>
            <w:webHidden/>
          </w:rPr>
          <w:tab/>
        </w:r>
        <w:r w:rsidR="005D2662">
          <w:rPr>
            <w:noProof/>
            <w:webHidden/>
          </w:rPr>
          <w:fldChar w:fldCharType="begin"/>
        </w:r>
        <w:r w:rsidR="00873023">
          <w:rPr>
            <w:noProof/>
            <w:webHidden/>
          </w:rPr>
          <w:instrText xml:space="preserve"> PAGEREF _Toc368912248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32593FA" w14:textId="77777777">
      <w:pPr>
        <w:pStyle w:val="TOC2"/>
        <w:tabs>
          <w:tab w:val="right" w:leader="dot" w:pos="8630"/>
        </w:tabs>
        <w:rPr>
          <w:rFonts w:cs="Times New Roman"/>
          <w:smallCaps w:val="0"/>
          <w:noProof/>
          <w:sz w:val="22"/>
          <w:szCs w:val="22"/>
        </w:rPr>
      </w:pPr>
      <w:hyperlink w:history="1" w:anchor="_Toc368912249">
        <w:r w:rsidRPr="004F422A" w:rsidR="00873023">
          <w:rPr>
            <w:rStyle w:val="Hyperlink"/>
            <w:noProof/>
          </w:rPr>
          <w:t>1.1. Intended Audience</w:t>
        </w:r>
        <w:r w:rsidR="00873023">
          <w:rPr>
            <w:noProof/>
            <w:webHidden/>
          </w:rPr>
          <w:tab/>
        </w:r>
        <w:r w:rsidR="005D2662">
          <w:rPr>
            <w:noProof/>
            <w:webHidden/>
          </w:rPr>
          <w:fldChar w:fldCharType="begin"/>
        </w:r>
        <w:r w:rsidR="00873023">
          <w:rPr>
            <w:noProof/>
            <w:webHidden/>
          </w:rPr>
          <w:instrText xml:space="preserve"> PAGEREF _Toc368912249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03AAD8EE" w14:textId="77777777">
      <w:pPr>
        <w:pStyle w:val="TOC2"/>
        <w:tabs>
          <w:tab w:val="right" w:leader="dot" w:pos="8630"/>
        </w:tabs>
        <w:rPr>
          <w:rFonts w:cs="Times New Roman"/>
          <w:smallCaps w:val="0"/>
          <w:noProof/>
          <w:sz w:val="22"/>
          <w:szCs w:val="22"/>
        </w:rPr>
      </w:pPr>
      <w:hyperlink w:history="1" w:anchor="_Toc368912250">
        <w:r w:rsidRPr="004F422A" w:rsidR="00873023">
          <w:rPr>
            <w:rStyle w:val="Hyperlink"/>
            <w:noProof/>
          </w:rPr>
          <w:t>1.2. Acronyms/Abbreviations</w:t>
        </w:r>
        <w:r w:rsidR="00873023">
          <w:rPr>
            <w:noProof/>
            <w:webHidden/>
          </w:rPr>
          <w:tab/>
        </w:r>
        <w:r w:rsidR="005D2662">
          <w:rPr>
            <w:noProof/>
            <w:webHidden/>
          </w:rPr>
          <w:fldChar w:fldCharType="begin"/>
        </w:r>
        <w:r w:rsidR="00873023">
          <w:rPr>
            <w:noProof/>
            <w:webHidden/>
          </w:rPr>
          <w:instrText xml:space="preserve"> PAGEREF _Toc368912250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4C50E6B8" w14:textId="77777777">
      <w:pPr>
        <w:pStyle w:val="TOC2"/>
        <w:tabs>
          <w:tab w:val="right" w:leader="dot" w:pos="8630"/>
        </w:tabs>
        <w:rPr>
          <w:rFonts w:cs="Times New Roman"/>
          <w:smallCaps w:val="0"/>
          <w:noProof/>
          <w:sz w:val="22"/>
          <w:szCs w:val="22"/>
        </w:rPr>
      </w:pPr>
      <w:hyperlink w:history="1" w:anchor="_Toc368912251">
        <w:r w:rsidRPr="004F422A" w:rsidR="00873023">
          <w:rPr>
            <w:rStyle w:val="Hyperlink"/>
            <w:noProof/>
          </w:rPr>
          <w:t>1.3. Project Purpose</w:t>
        </w:r>
        <w:r w:rsidR="00873023">
          <w:rPr>
            <w:noProof/>
            <w:webHidden/>
          </w:rPr>
          <w:tab/>
        </w:r>
        <w:r w:rsidR="005D2662">
          <w:rPr>
            <w:noProof/>
            <w:webHidden/>
          </w:rPr>
          <w:fldChar w:fldCharType="begin"/>
        </w:r>
        <w:r w:rsidR="00873023">
          <w:rPr>
            <w:noProof/>
            <w:webHidden/>
          </w:rPr>
          <w:instrText xml:space="preserve"> PAGEREF _Toc368912251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6B00CE4" w14:textId="77777777">
      <w:pPr>
        <w:pStyle w:val="TOC2"/>
        <w:tabs>
          <w:tab w:val="right" w:leader="dot" w:pos="8630"/>
        </w:tabs>
        <w:rPr>
          <w:rFonts w:cs="Times New Roman"/>
          <w:smallCaps w:val="0"/>
          <w:noProof/>
          <w:sz w:val="22"/>
          <w:szCs w:val="22"/>
        </w:rPr>
      </w:pPr>
      <w:hyperlink w:history="1" w:anchor="_Toc368912252">
        <w:r w:rsidRPr="004F422A" w:rsidR="00873023">
          <w:rPr>
            <w:rStyle w:val="Hyperlink"/>
            <w:noProof/>
          </w:rPr>
          <w:t>1.4. Key Project Objectives</w:t>
        </w:r>
        <w:r w:rsidR="00873023">
          <w:rPr>
            <w:noProof/>
            <w:webHidden/>
          </w:rPr>
          <w:tab/>
        </w:r>
        <w:r w:rsidR="005D2662">
          <w:rPr>
            <w:noProof/>
            <w:webHidden/>
          </w:rPr>
          <w:fldChar w:fldCharType="begin"/>
        </w:r>
        <w:r w:rsidR="00873023">
          <w:rPr>
            <w:noProof/>
            <w:webHidden/>
          </w:rPr>
          <w:instrText xml:space="preserve"> PAGEREF _Toc368912252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AEB5DD2" w14:textId="77777777">
      <w:pPr>
        <w:pStyle w:val="TOC2"/>
        <w:tabs>
          <w:tab w:val="right" w:leader="dot" w:pos="8630"/>
        </w:tabs>
        <w:rPr>
          <w:rFonts w:cs="Times New Roman"/>
          <w:smallCaps w:val="0"/>
          <w:noProof/>
          <w:sz w:val="22"/>
          <w:szCs w:val="22"/>
        </w:rPr>
      </w:pPr>
      <w:hyperlink w:history="1" w:anchor="_Toc368912253">
        <w:r w:rsidRPr="004F422A" w:rsidR="00873023">
          <w:rPr>
            <w:rStyle w:val="Hyperlink"/>
            <w:noProof/>
          </w:rPr>
          <w:t>1.5. Project Scope and Limitation</w:t>
        </w:r>
        <w:r w:rsidR="00873023">
          <w:rPr>
            <w:noProof/>
            <w:webHidden/>
          </w:rPr>
          <w:tab/>
        </w:r>
        <w:r w:rsidR="005D2662">
          <w:rPr>
            <w:noProof/>
            <w:webHidden/>
          </w:rPr>
          <w:fldChar w:fldCharType="begin"/>
        </w:r>
        <w:r w:rsidR="00873023">
          <w:rPr>
            <w:noProof/>
            <w:webHidden/>
          </w:rPr>
          <w:instrText xml:space="preserve"> PAGEREF _Toc368912253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27B16B4" w14:textId="77777777">
      <w:pPr>
        <w:pStyle w:val="TOC3"/>
        <w:tabs>
          <w:tab w:val="right" w:leader="dot" w:pos="8630"/>
        </w:tabs>
        <w:rPr>
          <w:rFonts w:cs="Times New Roman"/>
          <w:i w:val="0"/>
          <w:iCs w:val="0"/>
          <w:noProof/>
          <w:sz w:val="22"/>
          <w:szCs w:val="22"/>
        </w:rPr>
      </w:pPr>
      <w:hyperlink w:history="1" w:anchor="_Toc368912254">
        <w:r w:rsidRPr="004F422A" w:rsidR="00873023">
          <w:rPr>
            <w:rStyle w:val="Hyperlink"/>
            <w:noProof/>
          </w:rPr>
          <w:t>1.5.1. In Scope</w:t>
        </w:r>
        <w:r w:rsidR="00873023">
          <w:rPr>
            <w:noProof/>
            <w:webHidden/>
          </w:rPr>
          <w:tab/>
        </w:r>
        <w:r w:rsidR="005D2662">
          <w:rPr>
            <w:noProof/>
            <w:webHidden/>
          </w:rPr>
          <w:fldChar w:fldCharType="begin"/>
        </w:r>
        <w:r w:rsidR="00873023">
          <w:rPr>
            <w:noProof/>
            <w:webHidden/>
          </w:rPr>
          <w:instrText xml:space="preserve"> PAGEREF _Toc368912254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722FA4A" w14:textId="77777777">
      <w:pPr>
        <w:pStyle w:val="TOC3"/>
        <w:tabs>
          <w:tab w:val="right" w:leader="dot" w:pos="8630"/>
        </w:tabs>
        <w:rPr>
          <w:rFonts w:cs="Times New Roman"/>
          <w:i w:val="0"/>
          <w:iCs w:val="0"/>
          <w:noProof/>
          <w:sz w:val="22"/>
          <w:szCs w:val="22"/>
        </w:rPr>
      </w:pPr>
      <w:hyperlink w:history="1" w:anchor="_Toc368912255">
        <w:r w:rsidRPr="004F422A" w:rsidR="00873023">
          <w:rPr>
            <w:rStyle w:val="Hyperlink"/>
            <w:noProof/>
          </w:rPr>
          <w:t>1.5.2. Out of scope</w:t>
        </w:r>
        <w:r w:rsidR="00873023">
          <w:rPr>
            <w:noProof/>
            <w:webHidden/>
          </w:rPr>
          <w:tab/>
        </w:r>
        <w:r w:rsidR="005D2662">
          <w:rPr>
            <w:noProof/>
            <w:webHidden/>
          </w:rPr>
          <w:fldChar w:fldCharType="begin"/>
        </w:r>
        <w:r w:rsidR="00873023">
          <w:rPr>
            <w:noProof/>
            <w:webHidden/>
          </w:rPr>
          <w:instrText xml:space="preserve"> PAGEREF _Toc368912255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3E8CF50" w14:textId="77777777">
      <w:pPr>
        <w:pStyle w:val="TOC2"/>
        <w:tabs>
          <w:tab w:val="right" w:leader="dot" w:pos="8630"/>
        </w:tabs>
        <w:rPr>
          <w:rFonts w:cs="Times New Roman"/>
          <w:smallCaps w:val="0"/>
          <w:noProof/>
          <w:sz w:val="22"/>
          <w:szCs w:val="22"/>
        </w:rPr>
      </w:pPr>
      <w:hyperlink w:history="1" w:anchor="_Toc368912256">
        <w:r w:rsidRPr="004F422A" w:rsidR="00873023">
          <w:rPr>
            <w:rStyle w:val="Hyperlink"/>
            <w:noProof/>
          </w:rPr>
          <w:t>1.6. Functional Overview</w:t>
        </w:r>
        <w:r w:rsidR="00873023">
          <w:rPr>
            <w:noProof/>
            <w:webHidden/>
          </w:rPr>
          <w:tab/>
        </w:r>
        <w:r w:rsidR="005D2662">
          <w:rPr>
            <w:noProof/>
            <w:webHidden/>
          </w:rPr>
          <w:fldChar w:fldCharType="begin"/>
        </w:r>
        <w:r w:rsidR="00873023">
          <w:rPr>
            <w:noProof/>
            <w:webHidden/>
          </w:rPr>
          <w:instrText xml:space="preserve"> PAGEREF _Toc368912256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565EF3A" w14:textId="77777777">
      <w:pPr>
        <w:pStyle w:val="TOC2"/>
        <w:tabs>
          <w:tab w:val="right" w:leader="dot" w:pos="8630"/>
        </w:tabs>
        <w:rPr>
          <w:rFonts w:cs="Times New Roman"/>
          <w:smallCaps w:val="0"/>
          <w:noProof/>
          <w:sz w:val="22"/>
          <w:szCs w:val="22"/>
        </w:rPr>
      </w:pPr>
      <w:hyperlink w:history="1" w:anchor="_Toc368912257">
        <w:r w:rsidRPr="004F422A" w:rsidR="00873023">
          <w:rPr>
            <w:rStyle w:val="Hyperlink"/>
            <w:noProof/>
          </w:rPr>
          <w:t>1.7. Assumptions, Dependencies &amp; Constraints</w:t>
        </w:r>
        <w:r w:rsidR="00873023">
          <w:rPr>
            <w:noProof/>
            <w:webHidden/>
          </w:rPr>
          <w:tab/>
        </w:r>
        <w:r w:rsidR="005D2662">
          <w:rPr>
            <w:noProof/>
            <w:webHidden/>
          </w:rPr>
          <w:fldChar w:fldCharType="begin"/>
        </w:r>
        <w:r w:rsidR="00873023">
          <w:rPr>
            <w:noProof/>
            <w:webHidden/>
          </w:rPr>
          <w:instrText xml:space="preserve"> PAGEREF _Toc368912257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29762A2" w14:textId="77777777">
      <w:pPr>
        <w:pStyle w:val="TOC2"/>
        <w:tabs>
          <w:tab w:val="right" w:leader="dot" w:pos="8630"/>
        </w:tabs>
        <w:rPr>
          <w:rFonts w:cs="Times New Roman"/>
          <w:smallCaps w:val="0"/>
          <w:noProof/>
          <w:sz w:val="22"/>
          <w:szCs w:val="22"/>
        </w:rPr>
      </w:pPr>
      <w:hyperlink w:history="1" w:anchor="_Toc368912258">
        <w:r w:rsidRPr="004F422A" w:rsidR="00873023">
          <w:rPr>
            <w:rStyle w:val="Hyperlink"/>
            <w:noProof/>
          </w:rPr>
          <w:t>1.8. Risks</w:t>
        </w:r>
        <w:r w:rsidR="00873023">
          <w:rPr>
            <w:noProof/>
            <w:webHidden/>
          </w:rPr>
          <w:tab/>
        </w:r>
        <w:r w:rsidR="005D2662">
          <w:rPr>
            <w:noProof/>
            <w:webHidden/>
          </w:rPr>
          <w:fldChar w:fldCharType="begin"/>
        </w:r>
        <w:r w:rsidR="00873023">
          <w:rPr>
            <w:noProof/>
            <w:webHidden/>
          </w:rPr>
          <w:instrText xml:space="preserve"> PAGEREF _Toc368912258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4AF9D2B" w14:textId="77777777">
      <w:pPr>
        <w:pStyle w:val="TOC1"/>
        <w:tabs>
          <w:tab w:val="right" w:leader="dot" w:pos="8630"/>
        </w:tabs>
        <w:rPr>
          <w:rFonts w:cs="Times New Roman"/>
          <w:b w:val="0"/>
          <w:bCs w:val="0"/>
          <w:caps w:val="0"/>
          <w:noProof/>
          <w:sz w:val="22"/>
          <w:szCs w:val="22"/>
        </w:rPr>
      </w:pPr>
      <w:hyperlink w:history="1" w:anchor="_Toc368912259">
        <w:r w:rsidRPr="004F422A" w:rsidR="00873023">
          <w:rPr>
            <w:rStyle w:val="Hyperlink"/>
            <w:noProof/>
          </w:rPr>
          <w:t>2. Design Overview</w:t>
        </w:r>
        <w:r w:rsidR="00873023">
          <w:rPr>
            <w:noProof/>
            <w:webHidden/>
          </w:rPr>
          <w:tab/>
        </w:r>
        <w:r w:rsidR="005D2662">
          <w:rPr>
            <w:noProof/>
            <w:webHidden/>
          </w:rPr>
          <w:fldChar w:fldCharType="begin"/>
        </w:r>
        <w:r w:rsidR="00873023">
          <w:rPr>
            <w:noProof/>
            <w:webHidden/>
          </w:rPr>
          <w:instrText xml:space="preserve"> PAGEREF _Toc368912259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02D5CED" w14:textId="77777777">
      <w:pPr>
        <w:pStyle w:val="TOC2"/>
        <w:tabs>
          <w:tab w:val="right" w:leader="dot" w:pos="8630"/>
        </w:tabs>
        <w:rPr>
          <w:rFonts w:cs="Times New Roman"/>
          <w:smallCaps w:val="0"/>
          <w:noProof/>
          <w:sz w:val="22"/>
          <w:szCs w:val="22"/>
        </w:rPr>
      </w:pPr>
      <w:hyperlink w:history="1" w:anchor="_Toc368912260">
        <w:r w:rsidRPr="004F422A" w:rsidR="00873023">
          <w:rPr>
            <w:rStyle w:val="Hyperlink"/>
            <w:noProof/>
          </w:rPr>
          <w:t>2.1. Design Objectives</w:t>
        </w:r>
        <w:r w:rsidR="00873023">
          <w:rPr>
            <w:noProof/>
            <w:webHidden/>
          </w:rPr>
          <w:tab/>
        </w:r>
        <w:r w:rsidR="005D2662">
          <w:rPr>
            <w:noProof/>
            <w:webHidden/>
          </w:rPr>
          <w:fldChar w:fldCharType="begin"/>
        </w:r>
        <w:r w:rsidR="00873023">
          <w:rPr>
            <w:noProof/>
            <w:webHidden/>
          </w:rPr>
          <w:instrText xml:space="preserve"> PAGEREF _Toc368912260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752D5EE" w14:textId="77777777">
      <w:pPr>
        <w:pStyle w:val="TOC3"/>
        <w:tabs>
          <w:tab w:val="right" w:leader="dot" w:pos="8630"/>
        </w:tabs>
        <w:rPr>
          <w:rFonts w:cs="Times New Roman"/>
          <w:i w:val="0"/>
          <w:iCs w:val="0"/>
          <w:noProof/>
          <w:sz w:val="22"/>
          <w:szCs w:val="22"/>
        </w:rPr>
      </w:pPr>
      <w:hyperlink w:history="1" w:anchor="_Toc368912261">
        <w:r w:rsidRPr="004F422A" w:rsidR="00873023">
          <w:rPr>
            <w:rStyle w:val="Hyperlink"/>
            <w:noProof/>
          </w:rPr>
          <w:t>2.1.1. Recommended Architecture</w:t>
        </w:r>
        <w:r w:rsidR="00873023">
          <w:rPr>
            <w:noProof/>
            <w:webHidden/>
          </w:rPr>
          <w:tab/>
        </w:r>
        <w:r w:rsidR="005D2662">
          <w:rPr>
            <w:noProof/>
            <w:webHidden/>
          </w:rPr>
          <w:fldChar w:fldCharType="begin"/>
        </w:r>
        <w:r w:rsidR="00873023">
          <w:rPr>
            <w:noProof/>
            <w:webHidden/>
          </w:rPr>
          <w:instrText xml:space="preserve"> PAGEREF _Toc368912261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FE5B93E" w14:textId="77777777">
      <w:pPr>
        <w:pStyle w:val="TOC2"/>
        <w:tabs>
          <w:tab w:val="right" w:leader="dot" w:pos="8630"/>
        </w:tabs>
        <w:rPr>
          <w:rFonts w:cs="Times New Roman"/>
          <w:smallCaps w:val="0"/>
          <w:noProof/>
          <w:sz w:val="22"/>
          <w:szCs w:val="22"/>
        </w:rPr>
      </w:pPr>
      <w:hyperlink w:history="1" w:anchor="_Toc368912262">
        <w:r w:rsidRPr="004F422A" w:rsidR="00873023">
          <w:rPr>
            <w:rStyle w:val="Hyperlink"/>
            <w:noProof/>
          </w:rPr>
          <w:t>2.2. Architectural Strategies</w:t>
        </w:r>
        <w:r w:rsidR="00873023">
          <w:rPr>
            <w:noProof/>
            <w:webHidden/>
          </w:rPr>
          <w:tab/>
        </w:r>
        <w:r w:rsidR="005D2662">
          <w:rPr>
            <w:noProof/>
            <w:webHidden/>
          </w:rPr>
          <w:fldChar w:fldCharType="begin"/>
        </w:r>
        <w:r w:rsidR="00873023">
          <w:rPr>
            <w:noProof/>
            <w:webHidden/>
          </w:rPr>
          <w:instrText xml:space="preserve"> PAGEREF _Toc368912262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0B0058B1" w14:textId="77777777">
      <w:pPr>
        <w:pStyle w:val="TOC3"/>
        <w:tabs>
          <w:tab w:val="right" w:leader="dot" w:pos="8630"/>
        </w:tabs>
        <w:rPr>
          <w:rFonts w:cs="Times New Roman"/>
          <w:i w:val="0"/>
          <w:iCs w:val="0"/>
          <w:noProof/>
          <w:sz w:val="22"/>
          <w:szCs w:val="22"/>
        </w:rPr>
      </w:pPr>
      <w:hyperlink w:history="1" w:anchor="_Toc368912263">
        <w:r w:rsidRPr="004F422A" w:rsidR="00873023">
          <w:rPr>
            <w:rStyle w:val="Hyperlink"/>
            <w:noProof/>
          </w:rPr>
          <w:t>2.2.1. Design Alternative</w:t>
        </w:r>
        <w:r w:rsidR="00873023">
          <w:rPr>
            <w:noProof/>
            <w:webHidden/>
          </w:rPr>
          <w:tab/>
        </w:r>
        <w:r w:rsidR="005D2662">
          <w:rPr>
            <w:noProof/>
            <w:webHidden/>
          </w:rPr>
          <w:fldChar w:fldCharType="begin"/>
        </w:r>
        <w:r w:rsidR="00873023">
          <w:rPr>
            <w:noProof/>
            <w:webHidden/>
          </w:rPr>
          <w:instrText xml:space="preserve"> PAGEREF _Toc368912263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2757379F" w14:textId="77777777">
      <w:pPr>
        <w:pStyle w:val="TOC3"/>
        <w:tabs>
          <w:tab w:val="right" w:leader="dot" w:pos="8630"/>
        </w:tabs>
        <w:rPr>
          <w:rFonts w:cs="Times New Roman"/>
          <w:i w:val="0"/>
          <w:iCs w:val="0"/>
          <w:noProof/>
          <w:sz w:val="22"/>
          <w:szCs w:val="22"/>
        </w:rPr>
      </w:pPr>
      <w:hyperlink w:history="1" w:anchor="_Toc368912264">
        <w:r w:rsidRPr="004F422A" w:rsidR="00873023">
          <w:rPr>
            <w:rStyle w:val="Hyperlink"/>
            <w:noProof/>
          </w:rPr>
          <w:t>2.2.2. Reuse of Existing Common Services/Utilities</w:t>
        </w:r>
        <w:r w:rsidR="00873023">
          <w:rPr>
            <w:noProof/>
            <w:webHidden/>
          </w:rPr>
          <w:tab/>
        </w:r>
        <w:r w:rsidR="005D2662">
          <w:rPr>
            <w:noProof/>
            <w:webHidden/>
          </w:rPr>
          <w:fldChar w:fldCharType="begin"/>
        </w:r>
        <w:r w:rsidR="00873023">
          <w:rPr>
            <w:noProof/>
            <w:webHidden/>
          </w:rPr>
          <w:instrText xml:space="preserve"> PAGEREF _Toc368912264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7FDA6E0" w14:textId="77777777">
      <w:pPr>
        <w:pStyle w:val="TOC3"/>
        <w:tabs>
          <w:tab w:val="right" w:leader="dot" w:pos="8630"/>
        </w:tabs>
        <w:rPr>
          <w:rFonts w:cs="Times New Roman"/>
          <w:i w:val="0"/>
          <w:iCs w:val="0"/>
          <w:noProof/>
          <w:sz w:val="22"/>
          <w:szCs w:val="22"/>
        </w:rPr>
      </w:pPr>
      <w:hyperlink w:history="1" w:anchor="_Toc368912265">
        <w:r w:rsidRPr="004F422A" w:rsidR="00873023">
          <w:rPr>
            <w:rStyle w:val="Hyperlink"/>
            <w:noProof/>
          </w:rPr>
          <w:t>2.2.3. Creation of New Common Services/Utilities</w:t>
        </w:r>
        <w:r w:rsidR="00873023">
          <w:rPr>
            <w:noProof/>
            <w:webHidden/>
          </w:rPr>
          <w:tab/>
        </w:r>
        <w:r w:rsidR="005D2662">
          <w:rPr>
            <w:noProof/>
            <w:webHidden/>
          </w:rPr>
          <w:fldChar w:fldCharType="begin"/>
        </w:r>
        <w:r w:rsidR="00873023">
          <w:rPr>
            <w:noProof/>
            <w:webHidden/>
          </w:rPr>
          <w:instrText xml:space="preserve"> PAGEREF _Toc368912265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8F7D098" w14:textId="77777777">
      <w:pPr>
        <w:pStyle w:val="TOC3"/>
        <w:tabs>
          <w:tab w:val="right" w:leader="dot" w:pos="8630"/>
        </w:tabs>
        <w:rPr>
          <w:rFonts w:cs="Times New Roman"/>
          <w:i w:val="0"/>
          <w:iCs w:val="0"/>
          <w:noProof/>
          <w:sz w:val="22"/>
          <w:szCs w:val="22"/>
        </w:rPr>
      </w:pPr>
      <w:hyperlink w:history="1" w:anchor="_Toc368912266">
        <w:r w:rsidRPr="004F422A" w:rsidR="00873023">
          <w:rPr>
            <w:rStyle w:val="Hyperlink"/>
            <w:noProof/>
          </w:rPr>
          <w:t>2.2.4. User Interface Paradigms</w:t>
        </w:r>
        <w:r w:rsidR="00873023">
          <w:rPr>
            <w:noProof/>
            <w:webHidden/>
          </w:rPr>
          <w:tab/>
        </w:r>
        <w:r w:rsidR="005D2662">
          <w:rPr>
            <w:noProof/>
            <w:webHidden/>
          </w:rPr>
          <w:fldChar w:fldCharType="begin"/>
        </w:r>
        <w:r w:rsidR="00873023">
          <w:rPr>
            <w:noProof/>
            <w:webHidden/>
          </w:rPr>
          <w:instrText xml:space="preserve"> PAGEREF _Toc368912266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60A1C4E" w14:textId="77777777">
      <w:pPr>
        <w:pStyle w:val="TOC3"/>
        <w:tabs>
          <w:tab w:val="right" w:leader="dot" w:pos="8630"/>
        </w:tabs>
        <w:rPr>
          <w:rFonts w:cs="Times New Roman"/>
          <w:i w:val="0"/>
          <w:iCs w:val="0"/>
          <w:noProof/>
          <w:sz w:val="22"/>
          <w:szCs w:val="22"/>
        </w:rPr>
      </w:pPr>
      <w:hyperlink w:history="1" w:anchor="_Toc368912267">
        <w:r w:rsidRPr="004F422A" w:rsidR="00873023">
          <w:rPr>
            <w:rStyle w:val="Hyperlink"/>
            <w:noProof/>
          </w:rPr>
          <w:t>2.2.5. System Interface Paradigms</w:t>
        </w:r>
        <w:r w:rsidR="00873023">
          <w:rPr>
            <w:noProof/>
            <w:webHidden/>
          </w:rPr>
          <w:tab/>
        </w:r>
        <w:r w:rsidR="005D2662">
          <w:rPr>
            <w:noProof/>
            <w:webHidden/>
          </w:rPr>
          <w:fldChar w:fldCharType="begin"/>
        </w:r>
        <w:r w:rsidR="00873023">
          <w:rPr>
            <w:noProof/>
            <w:webHidden/>
          </w:rPr>
          <w:instrText xml:space="preserve"> PAGEREF _Toc368912267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CECA1F2" w14:textId="77777777">
      <w:pPr>
        <w:pStyle w:val="TOC3"/>
        <w:tabs>
          <w:tab w:val="right" w:leader="dot" w:pos="8630"/>
        </w:tabs>
        <w:rPr>
          <w:rFonts w:cs="Times New Roman"/>
          <w:i w:val="0"/>
          <w:iCs w:val="0"/>
          <w:noProof/>
          <w:sz w:val="22"/>
          <w:szCs w:val="22"/>
        </w:rPr>
      </w:pPr>
      <w:hyperlink w:history="1" w:anchor="_Toc368912268">
        <w:r w:rsidRPr="004F422A" w:rsidR="00873023">
          <w:rPr>
            <w:rStyle w:val="Hyperlink"/>
            <w:noProof/>
          </w:rPr>
          <w:t>2.2.6. Error Detection / Exceptional Handling</w:t>
        </w:r>
        <w:r w:rsidR="00873023">
          <w:rPr>
            <w:noProof/>
            <w:webHidden/>
          </w:rPr>
          <w:tab/>
        </w:r>
        <w:r w:rsidR="005D2662">
          <w:rPr>
            <w:noProof/>
            <w:webHidden/>
          </w:rPr>
          <w:fldChar w:fldCharType="begin"/>
        </w:r>
        <w:r w:rsidR="00873023">
          <w:rPr>
            <w:noProof/>
            <w:webHidden/>
          </w:rPr>
          <w:instrText xml:space="preserve"> PAGEREF _Toc368912268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D0D90F0" w14:textId="77777777">
      <w:pPr>
        <w:pStyle w:val="TOC3"/>
        <w:tabs>
          <w:tab w:val="right" w:leader="dot" w:pos="8630"/>
        </w:tabs>
        <w:rPr>
          <w:rFonts w:cs="Times New Roman"/>
          <w:i w:val="0"/>
          <w:iCs w:val="0"/>
          <w:noProof/>
          <w:sz w:val="22"/>
          <w:szCs w:val="22"/>
        </w:rPr>
      </w:pPr>
      <w:hyperlink w:history="1" w:anchor="_Toc368912269">
        <w:r w:rsidRPr="004F422A" w:rsidR="00873023">
          <w:rPr>
            <w:rStyle w:val="Hyperlink"/>
            <w:noProof/>
          </w:rPr>
          <w:t>2.2.7. Memory Management</w:t>
        </w:r>
        <w:r w:rsidR="00873023">
          <w:rPr>
            <w:noProof/>
            <w:webHidden/>
          </w:rPr>
          <w:tab/>
        </w:r>
        <w:r w:rsidR="005D2662">
          <w:rPr>
            <w:noProof/>
            <w:webHidden/>
          </w:rPr>
          <w:fldChar w:fldCharType="begin"/>
        </w:r>
        <w:r w:rsidR="00873023">
          <w:rPr>
            <w:noProof/>
            <w:webHidden/>
          </w:rPr>
          <w:instrText xml:space="preserve"> PAGEREF _Toc368912269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4C7E20BA" w14:textId="77777777">
      <w:pPr>
        <w:pStyle w:val="TOC3"/>
        <w:tabs>
          <w:tab w:val="right" w:leader="dot" w:pos="8630"/>
        </w:tabs>
        <w:rPr>
          <w:rFonts w:cs="Times New Roman"/>
          <w:i w:val="0"/>
          <w:iCs w:val="0"/>
          <w:noProof/>
          <w:sz w:val="22"/>
          <w:szCs w:val="22"/>
        </w:rPr>
      </w:pPr>
      <w:hyperlink w:history="1" w:anchor="_Toc368912270">
        <w:r w:rsidRPr="004F422A" w:rsidR="00873023">
          <w:rPr>
            <w:rStyle w:val="Hyperlink"/>
            <w:noProof/>
          </w:rPr>
          <w:t>2.2.8. Performance</w:t>
        </w:r>
        <w:r w:rsidR="00873023">
          <w:rPr>
            <w:noProof/>
            <w:webHidden/>
          </w:rPr>
          <w:tab/>
        </w:r>
        <w:r w:rsidR="005D2662">
          <w:rPr>
            <w:noProof/>
            <w:webHidden/>
          </w:rPr>
          <w:fldChar w:fldCharType="begin"/>
        </w:r>
        <w:r w:rsidR="00873023">
          <w:rPr>
            <w:noProof/>
            <w:webHidden/>
          </w:rPr>
          <w:instrText xml:space="preserve"> PAGEREF _Toc368912270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DBA5BBC" w14:textId="77777777">
      <w:pPr>
        <w:pStyle w:val="TOC3"/>
        <w:tabs>
          <w:tab w:val="right" w:leader="dot" w:pos="8630"/>
        </w:tabs>
        <w:rPr>
          <w:rFonts w:cs="Times New Roman"/>
          <w:i w:val="0"/>
          <w:iCs w:val="0"/>
          <w:noProof/>
          <w:sz w:val="22"/>
          <w:szCs w:val="22"/>
        </w:rPr>
      </w:pPr>
      <w:hyperlink w:history="1" w:anchor="_Toc368912271">
        <w:r w:rsidRPr="004F422A" w:rsidR="00873023">
          <w:rPr>
            <w:rStyle w:val="Hyperlink"/>
            <w:noProof/>
          </w:rPr>
          <w:t>2.2.9. Security</w:t>
        </w:r>
        <w:r w:rsidR="00873023">
          <w:rPr>
            <w:noProof/>
            <w:webHidden/>
          </w:rPr>
          <w:tab/>
        </w:r>
        <w:r w:rsidR="005D2662">
          <w:rPr>
            <w:noProof/>
            <w:webHidden/>
          </w:rPr>
          <w:fldChar w:fldCharType="begin"/>
        </w:r>
        <w:r w:rsidR="00873023">
          <w:rPr>
            <w:noProof/>
            <w:webHidden/>
          </w:rPr>
          <w:instrText xml:space="preserve"> PAGEREF _Toc368912271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15DFECF" w14:textId="77777777">
      <w:pPr>
        <w:pStyle w:val="TOC3"/>
        <w:tabs>
          <w:tab w:val="right" w:leader="dot" w:pos="8630"/>
        </w:tabs>
        <w:rPr>
          <w:rFonts w:cs="Times New Roman"/>
          <w:i w:val="0"/>
          <w:iCs w:val="0"/>
          <w:noProof/>
          <w:sz w:val="22"/>
          <w:szCs w:val="22"/>
        </w:rPr>
      </w:pPr>
      <w:hyperlink w:history="1" w:anchor="_Toc368912272">
        <w:r w:rsidRPr="004F422A" w:rsidR="00873023">
          <w:rPr>
            <w:rStyle w:val="Hyperlink"/>
            <w:noProof/>
          </w:rPr>
          <w:t>2.2.10. Concurrency and Synchronization</w:t>
        </w:r>
        <w:r w:rsidR="00873023">
          <w:rPr>
            <w:noProof/>
            <w:webHidden/>
          </w:rPr>
          <w:tab/>
        </w:r>
        <w:r w:rsidR="005D2662">
          <w:rPr>
            <w:noProof/>
            <w:webHidden/>
          </w:rPr>
          <w:fldChar w:fldCharType="begin"/>
        </w:r>
        <w:r w:rsidR="00873023">
          <w:rPr>
            <w:noProof/>
            <w:webHidden/>
          </w:rPr>
          <w:instrText xml:space="preserve"> PAGEREF _Toc368912272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E0517ED" w14:textId="77777777">
      <w:pPr>
        <w:pStyle w:val="TOC3"/>
        <w:tabs>
          <w:tab w:val="right" w:leader="dot" w:pos="8630"/>
        </w:tabs>
        <w:rPr>
          <w:rFonts w:cs="Times New Roman"/>
          <w:i w:val="0"/>
          <w:iCs w:val="0"/>
          <w:noProof/>
          <w:sz w:val="22"/>
          <w:szCs w:val="22"/>
        </w:rPr>
      </w:pPr>
      <w:hyperlink w:history="1" w:anchor="_Toc368912273">
        <w:r w:rsidRPr="004F422A" w:rsidR="00873023">
          <w:rPr>
            <w:rStyle w:val="Hyperlink"/>
            <w:noProof/>
          </w:rPr>
          <w:t>2.2.11. Housekeeping and Maintenance</w:t>
        </w:r>
        <w:r w:rsidR="00873023">
          <w:rPr>
            <w:noProof/>
            <w:webHidden/>
          </w:rPr>
          <w:tab/>
        </w:r>
        <w:r w:rsidR="005D2662">
          <w:rPr>
            <w:noProof/>
            <w:webHidden/>
          </w:rPr>
          <w:fldChar w:fldCharType="begin"/>
        </w:r>
        <w:r w:rsidR="00873023">
          <w:rPr>
            <w:noProof/>
            <w:webHidden/>
          </w:rPr>
          <w:instrText xml:space="preserve"> PAGEREF _Toc368912273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0473B8F1" w14:textId="77777777">
      <w:pPr>
        <w:pStyle w:val="TOC1"/>
        <w:tabs>
          <w:tab w:val="right" w:leader="dot" w:pos="8630"/>
        </w:tabs>
        <w:rPr>
          <w:rFonts w:cs="Times New Roman"/>
          <w:b w:val="0"/>
          <w:bCs w:val="0"/>
          <w:caps w:val="0"/>
          <w:noProof/>
          <w:sz w:val="22"/>
          <w:szCs w:val="22"/>
        </w:rPr>
      </w:pPr>
      <w:hyperlink w:history="1" w:anchor="_Toc368912274">
        <w:r w:rsidRPr="004F422A" w:rsidR="00873023">
          <w:rPr>
            <w:rStyle w:val="Hyperlink"/>
            <w:noProof/>
          </w:rPr>
          <w:t>3. System Architecture</w:t>
        </w:r>
        <w:r w:rsidR="00873023">
          <w:rPr>
            <w:noProof/>
            <w:webHidden/>
          </w:rPr>
          <w:tab/>
        </w:r>
        <w:r w:rsidR="005D2662">
          <w:rPr>
            <w:noProof/>
            <w:webHidden/>
          </w:rPr>
          <w:fldChar w:fldCharType="begin"/>
        </w:r>
        <w:r w:rsidR="00873023">
          <w:rPr>
            <w:noProof/>
            <w:webHidden/>
          </w:rPr>
          <w:instrText xml:space="preserve"> PAGEREF _Toc368912274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68AA0DB" w14:textId="77777777">
      <w:pPr>
        <w:pStyle w:val="TOC2"/>
        <w:tabs>
          <w:tab w:val="right" w:leader="dot" w:pos="8630"/>
        </w:tabs>
        <w:rPr>
          <w:rFonts w:cs="Times New Roman"/>
          <w:smallCaps w:val="0"/>
          <w:noProof/>
          <w:sz w:val="22"/>
          <w:szCs w:val="22"/>
        </w:rPr>
      </w:pPr>
      <w:hyperlink w:history="1" w:anchor="_Toc368912275">
        <w:r w:rsidRPr="004F422A" w:rsidR="00873023">
          <w:rPr>
            <w:rStyle w:val="Hyperlink"/>
            <w:noProof/>
          </w:rPr>
          <w:t>3.1. System Architecture Diagram. (Not Necessary)</w:t>
        </w:r>
        <w:r w:rsidR="00873023">
          <w:rPr>
            <w:noProof/>
            <w:webHidden/>
          </w:rPr>
          <w:tab/>
        </w:r>
        <w:r w:rsidR="005D2662">
          <w:rPr>
            <w:noProof/>
            <w:webHidden/>
          </w:rPr>
          <w:fldChar w:fldCharType="begin"/>
        </w:r>
        <w:r w:rsidR="00873023">
          <w:rPr>
            <w:noProof/>
            <w:webHidden/>
          </w:rPr>
          <w:instrText xml:space="preserve"> PAGEREF _Toc368912275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F49F14F" w14:textId="77777777">
      <w:pPr>
        <w:pStyle w:val="TOC2"/>
        <w:tabs>
          <w:tab w:val="right" w:leader="dot" w:pos="8630"/>
        </w:tabs>
        <w:rPr>
          <w:rFonts w:cs="Times New Roman"/>
          <w:smallCaps w:val="0"/>
          <w:noProof/>
          <w:sz w:val="22"/>
          <w:szCs w:val="22"/>
        </w:rPr>
      </w:pPr>
      <w:hyperlink w:history="1" w:anchor="_Toc368912276">
        <w:r w:rsidRPr="004F422A" w:rsidR="00873023">
          <w:rPr>
            <w:rStyle w:val="Hyperlink"/>
            <w:noProof/>
          </w:rPr>
          <w:t>3.2. System Use-Cases</w:t>
        </w:r>
        <w:r w:rsidR="00873023">
          <w:rPr>
            <w:noProof/>
            <w:webHidden/>
          </w:rPr>
          <w:tab/>
        </w:r>
        <w:r w:rsidR="005D2662">
          <w:rPr>
            <w:noProof/>
            <w:webHidden/>
          </w:rPr>
          <w:fldChar w:fldCharType="begin"/>
        </w:r>
        <w:r w:rsidR="00873023">
          <w:rPr>
            <w:noProof/>
            <w:webHidden/>
          </w:rPr>
          <w:instrText xml:space="preserve"> PAGEREF _Toc368912276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02BB584B" w14:textId="77777777">
      <w:pPr>
        <w:pStyle w:val="TOC2"/>
        <w:tabs>
          <w:tab w:val="right" w:leader="dot" w:pos="8630"/>
        </w:tabs>
        <w:rPr>
          <w:rFonts w:cs="Times New Roman"/>
          <w:smallCaps w:val="0"/>
          <w:noProof/>
          <w:sz w:val="22"/>
          <w:szCs w:val="22"/>
        </w:rPr>
      </w:pPr>
      <w:hyperlink w:history="1" w:anchor="_Toc368912277">
        <w:r w:rsidRPr="004F422A" w:rsidR="00873023">
          <w:rPr>
            <w:rStyle w:val="Hyperlink"/>
            <w:noProof/>
          </w:rPr>
          <w:t>3.3. Subsystem Architecture</w:t>
        </w:r>
        <w:r w:rsidR="00873023">
          <w:rPr>
            <w:noProof/>
            <w:webHidden/>
          </w:rPr>
          <w:tab/>
        </w:r>
        <w:r w:rsidR="005D2662">
          <w:rPr>
            <w:noProof/>
            <w:webHidden/>
          </w:rPr>
          <w:fldChar w:fldCharType="begin"/>
        </w:r>
        <w:r w:rsidR="00873023">
          <w:rPr>
            <w:noProof/>
            <w:webHidden/>
          </w:rPr>
          <w:instrText xml:space="preserve"> PAGEREF _Toc368912277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836DAA2" w14:textId="77777777">
      <w:pPr>
        <w:pStyle w:val="TOC2"/>
        <w:tabs>
          <w:tab w:val="right" w:leader="dot" w:pos="8630"/>
        </w:tabs>
        <w:rPr>
          <w:rFonts w:cs="Times New Roman"/>
          <w:smallCaps w:val="0"/>
          <w:noProof/>
          <w:sz w:val="22"/>
          <w:szCs w:val="22"/>
        </w:rPr>
      </w:pPr>
      <w:hyperlink w:history="1" w:anchor="_Toc368912278">
        <w:r w:rsidRPr="004F422A" w:rsidR="00873023">
          <w:rPr>
            <w:rStyle w:val="Hyperlink"/>
            <w:noProof/>
          </w:rPr>
          <w:t>3.4. System Interfaces</w:t>
        </w:r>
        <w:r w:rsidR="00873023">
          <w:rPr>
            <w:noProof/>
            <w:webHidden/>
          </w:rPr>
          <w:tab/>
        </w:r>
        <w:r w:rsidR="005D2662">
          <w:rPr>
            <w:noProof/>
            <w:webHidden/>
          </w:rPr>
          <w:fldChar w:fldCharType="begin"/>
        </w:r>
        <w:r w:rsidR="00873023">
          <w:rPr>
            <w:noProof/>
            <w:webHidden/>
          </w:rPr>
          <w:instrText xml:space="preserve"> PAGEREF _Toc368912278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B6E6B32" w14:textId="77777777">
      <w:pPr>
        <w:pStyle w:val="TOC3"/>
        <w:tabs>
          <w:tab w:val="right" w:leader="dot" w:pos="8630"/>
        </w:tabs>
        <w:rPr>
          <w:rFonts w:cs="Times New Roman"/>
          <w:i w:val="0"/>
          <w:iCs w:val="0"/>
          <w:noProof/>
          <w:sz w:val="22"/>
          <w:szCs w:val="22"/>
        </w:rPr>
      </w:pPr>
      <w:hyperlink w:history="1" w:anchor="_Toc368912279">
        <w:r w:rsidRPr="004F422A" w:rsidR="00873023">
          <w:rPr>
            <w:rStyle w:val="Hyperlink"/>
            <w:noProof/>
          </w:rPr>
          <w:t>3.4.1. Internal Interfaces</w:t>
        </w:r>
        <w:r w:rsidR="00873023">
          <w:rPr>
            <w:noProof/>
            <w:webHidden/>
          </w:rPr>
          <w:tab/>
        </w:r>
        <w:r w:rsidR="005D2662">
          <w:rPr>
            <w:noProof/>
            <w:webHidden/>
          </w:rPr>
          <w:fldChar w:fldCharType="begin"/>
        </w:r>
        <w:r w:rsidR="00873023">
          <w:rPr>
            <w:noProof/>
            <w:webHidden/>
          </w:rPr>
          <w:instrText xml:space="preserve"> PAGEREF _Toc368912279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6132EAF" w14:textId="77777777">
      <w:pPr>
        <w:pStyle w:val="TOC3"/>
        <w:tabs>
          <w:tab w:val="right" w:leader="dot" w:pos="8630"/>
        </w:tabs>
        <w:rPr>
          <w:rFonts w:cs="Times New Roman"/>
          <w:i w:val="0"/>
          <w:iCs w:val="0"/>
          <w:noProof/>
          <w:sz w:val="22"/>
          <w:szCs w:val="22"/>
        </w:rPr>
      </w:pPr>
      <w:hyperlink w:history="1" w:anchor="_Toc368912280">
        <w:r w:rsidRPr="004F422A" w:rsidR="00873023">
          <w:rPr>
            <w:rStyle w:val="Hyperlink"/>
            <w:noProof/>
          </w:rPr>
          <w:t>3.4.2. External Interfaces</w:t>
        </w:r>
        <w:r w:rsidR="00873023">
          <w:rPr>
            <w:noProof/>
            <w:webHidden/>
          </w:rPr>
          <w:tab/>
        </w:r>
        <w:r w:rsidR="005D2662">
          <w:rPr>
            <w:noProof/>
            <w:webHidden/>
          </w:rPr>
          <w:fldChar w:fldCharType="begin"/>
        </w:r>
        <w:r w:rsidR="00873023">
          <w:rPr>
            <w:noProof/>
            <w:webHidden/>
          </w:rPr>
          <w:instrText xml:space="preserve"> PAGEREF _Toc368912280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8F2E164" w14:textId="77777777">
      <w:pPr>
        <w:pStyle w:val="TOC1"/>
        <w:tabs>
          <w:tab w:val="right" w:leader="dot" w:pos="8630"/>
        </w:tabs>
        <w:rPr>
          <w:rFonts w:cs="Times New Roman"/>
          <w:b w:val="0"/>
          <w:bCs w:val="0"/>
          <w:caps w:val="0"/>
          <w:noProof/>
          <w:sz w:val="22"/>
          <w:szCs w:val="22"/>
        </w:rPr>
      </w:pPr>
      <w:hyperlink w:history="1" w:anchor="_Toc368912281">
        <w:r w:rsidRPr="004F422A" w:rsidR="00873023">
          <w:rPr>
            <w:rStyle w:val="Hyperlink"/>
            <w:noProof/>
          </w:rPr>
          <w:t>4. Detailed System Design</w:t>
        </w:r>
        <w:r w:rsidR="00873023">
          <w:rPr>
            <w:noProof/>
            <w:webHidden/>
          </w:rPr>
          <w:tab/>
        </w:r>
        <w:r w:rsidR="005D2662">
          <w:rPr>
            <w:noProof/>
            <w:webHidden/>
          </w:rPr>
          <w:fldChar w:fldCharType="begin"/>
        </w:r>
        <w:r w:rsidR="00873023">
          <w:rPr>
            <w:noProof/>
            <w:webHidden/>
          </w:rPr>
          <w:instrText xml:space="preserve"> PAGEREF _Toc368912281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8BD8FDE" w14:textId="77777777">
      <w:pPr>
        <w:pStyle w:val="TOC2"/>
        <w:tabs>
          <w:tab w:val="right" w:leader="dot" w:pos="8630"/>
        </w:tabs>
        <w:rPr>
          <w:rFonts w:cs="Times New Roman"/>
          <w:smallCaps w:val="0"/>
          <w:noProof/>
          <w:sz w:val="22"/>
          <w:szCs w:val="22"/>
        </w:rPr>
      </w:pPr>
      <w:hyperlink w:history="1" w:anchor="_Toc368912282">
        <w:r w:rsidRPr="004F422A" w:rsidR="00873023">
          <w:rPr>
            <w:rStyle w:val="Hyperlink"/>
            <w:noProof/>
          </w:rPr>
          <w:t>4.1. Key Entities</w:t>
        </w:r>
        <w:r w:rsidR="00873023">
          <w:rPr>
            <w:noProof/>
            <w:webHidden/>
          </w:rPr>
          <w:tab/>
        </w:r>
        <w:r w:rsidR="005D2662">
          <w:rPr>
            <w:noProof/>
            <w:webHidden/>
          </w:rPr>
          <w:fldChar w:fldCharType="begin"/>
        </w:r>
        <w:r w:rsidR="00873023">
          <w:rPr>
            <w:noProof/>
            <w:webHidden/>
          </w:rPr>
          <w:instrText xml:space="preserve"> PAGEREF _Toc368912282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B452FFC" w14:textId="77777777">
      <w:pPr>
        <w:pStyle w:val="TOC2"/>
        <w:tabs>
          <w:tab w:val="right" w:leader="dot" w:pos="8630"/>
        </w:tabs>
        <w:rPr>
          <w:rFonts w:cs="Times New Roman"/>
          <w:smallCaps w:val="0"/>
          <w:noProof/>
          <w:sz w:val="22"/>
          <w:szCs w:val="22"/>
        </w:rPr>
      </w:pPr>
      <w:hyperlink w:history="1" w:anchor="_Toc368912283">
        <w:r w:rsidRPr="004F422A" w:rsidR="00873023">
          <w:rPr>
            <w:rStyle w:val="Hyperlink"/>
            <w:noProof/>
          </w:rPr>
          <w:t>4.2. Detailed-Level Database Design</w:t>
        </w:r>
        <w:r w:rsidR="00873023">
          <w:rPr>
            <w:noProof/>
            <w:webHidden/>
          </w:rPr>
          <w:tab/>
        </w:r>
        <w:r w:rsidR="005D2662">
          <w:rPr>
            <w:noProof/>
            <w:webHidden/>
          </w:rPr>
          <w:fldChar w:fldCharType="begin"/>
        </w:r>
        <w:r w:rsidR="00873023">
          <w:rPr>
            <w:noProof/>
            <w:webHidden/>
          </w:rPr>
          <w:instrText xml:space="preserve"> PAGEREF _Toc368912283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484EA599" w14:textId="77777777">
      <w:pPr>
        <w:pStyle w:val="TOC3"/>
        <w:tabs>
          <w:tab w:val="right" w:leader="dot" w:pos="8630"/>
        </w:tabs>
        <w:rPr>
          <w:rFonts w:cs="Times New Roman"/>
          <w:i w:val="0"/>
          <w:iCs w:val="0"/>
          <w:noProof/>
          <w:sz w:val="22"/>
          <w:szCs w:val="22"/>
        </w:rPr>
      </w:pPr>
      <w:hyperlink w:history="1" w:anchor="_Toc368912284">
        <w:r w:rsidRPr="004F422A" w:rsidR="00873023">
          <w:rPr>
            <w:rStyle w:val="Hyperlink"/>
            <w:noProof/>
          </w:rPr>
          <w:t>4.2.1. Data Mapping Information</w:t>
        </w:r>
        <w:r w:rsidR="00873023">
          <w:rPr>
            <w:noProof/>
            <w:webHidden/>
          </w:rPr>
          <w:tab/>
        </w:r>
        <w:r w:rsidR="005D2662">
          <w:rPr>
            <w:noProof/>
            <w:webHidden/>
          </w:rPr>
          <w:fldChar w:fldCharType="begin"/>
        </w:r>
        <w:r w:rsidR="00873023">
          <w:rPr>
            <w:noProof/>
            <w:webHidden/>
          </w:rPr>
          <w:instrText xml:space="preserve"> PAGEREF _Toc368912284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0C33AA43" w14:textId="77777777">
      <w:pPr>
        <w:pStyle w:val="TOC3"/>
        <w:tabs>
          <w:tab w:val="right" w:leader="dot" w:pos="8630"/>
        </w:tabs>
        <w:rPr>
          <w:rFonts w:cs="Times New Roman"/>
          <w:i w:val="0"/>
          <w:iCs w:val="0"/>
          <w:noProof/>
          <w:sz w:val="22"/>
          <w:szCs w:val="22"/>
        </w:rPr>
      </w:pPr>
      <w:hyperlink w:history="1" w:anchor="_Toc368912285">
        <w:r w:rsidRPr="004F422A" w:rsidR="00873023">
          <w:rPr>
            <w:rStyle w:val="Hyperlink"/>
            <w:noProof/>
          </w:rPr>
          <w:t>4.2.2. Data Conversion</w:t>
        </w:r>
        <w:r w:rsidR="00873023">
          <w:rPr>
            <w:noProof/>
            <w:webHidden/>
          </w:rPr>
          <w:tab/>
        </w:r>
        <w:r w:rsidR="005D2662">
          <w:rPr>
            <w:noProof/>
            <w:webHidden/>
          </w:rPr>
          <w:fldChar w:fldCharType="begin"/>
        </w:r>
        <w:r w:rsidR="00873023">
          <w:rPr>
            <w:noProof/>
            <w:webHidden/>
          </w:rPr>
          <w:instrText xml:space="preserve"> PAGEREF _Toc368912285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517915A" w14:textId="77777777">
      <w:pPr>
        <w:pStyle w:val="TOC2"/>
        <w:tabs>
          <w:tab w:val="right" w:leader="dot" w:pos="8630"/>
        </w:tabs>
        <w:rPr>
          <w:rFonts w:cs="Times New Roman"/>
          <w:smallCaps w:val="0"/>
          <w:noProof/>
          <w:sz w:val="22"/>
          <w:szCs w:val="22"/>
        </w:rPr>
      </w:pPr>
      <w:hyperlink w:history="1" w:anchor="_Toc368912286">
        <w:r w:rsidRPr="004F422A" w:rsidR="00873023">
          <w:rPr>
            <w:rStyle w:val="Hyperlink"/>
            <w:noProof/>
          </w:rPr>
          <w:t>4.3. Archival and retention requirements</w:t>
        </w:r>
        <w:r w:rsidR="00873023">
          <w:rPr>
            <w:noProof/>
            <w:webHidden/>
          </w:rPr>
          <w:tab/>
        </w:r>
        <w:r w:rsidR="005D2662">
          <w:rPr>
            <w:noProof/>
            <w:webHidden/>
          </w:rPr>
          <w:fldChar w:fldCharType="begin"/>
        </w:r>
        <w:r w:rsidR="00873023">
          <w:rPr>
            <w:noProof/>
            <w:webHidden/>
          </w:rPr>
          <w:instrText xml:space="preserve"> PAGEREF _Toc368912286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42FE855" w14:textId="77777777">
      <w:pPr>
        <w:pStyle w:val="TOC2"/>
        <w:tabs>
          <w:tab w:val="right" w:leader="dot" w:pos="8630"/>
        </w:tabs>
        <w:rPr>
          <w:rFonts w:cs="Times New Roman"/>
          <w:smallCaps w:val="0"/>
          <w:noProof/>
          <w:sz w:val="22"/>
          <w:szCs w:val="22"/>
        </w:rPr>
      </w:pPr>
      <w:hyperlink w:history="1" w:anchor="_Toc368912287">
        <w:r w:rsidRPr="004F422A" w:rsidR="00873023">
          <w:rPr>
            <w:rStyle w:val="Hyperlink"/>
            <w:noProof/>
          </w:rPr>
          <w:t>4.4. Disaster and Failure Recovery</w:t>
        </w:r>
        <w:r w:rsidR="00873023">
          <w:rPr>
            <w:noProof/>
            <w:webHidden/>
          </w:rPr>
          <w:tab/>
        </w:r>
        <w:r w:rsidR="005D2662">
          <w:rPr>
            <w:noProof/>
            <w:webHidden/>
          </w:rPr>
          <w:fldChar w:fldCharType="begin"/>
        </w:r>
        <w:r w:rsidR="00873023">
          <w:rPr>
            <w:noProof/>
            <w:webHidden/>
          </w:rPr>
          <w:instrText xml:space="preserve"> PAGEREF _Toc368912287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CF0FF64" w14:textId="77777777">
      <w:pPr>
        <w:pStyle w:val="TOC2"/>
        <w:tabs>
          <w:tab w:val="right" w:leader="dot" w:pos="8630"/>
        </w:tabs>
        <w:rPr>
          <w:rFonts w:cs="Times New Roman"/>
          <w:smallCaps w:val="0"/>
          <w:noProof/>
          <w:sz w:val="22"/>
          <w:szCs w:val="22"/>
        </w:rPr>
      </w:pPr>
      <w:hyperlink w:history="1" w:anchor="_Toc368912288">
        <w:r w:rsidRPr="004F422A" w:rsidR="00873023">
          <w:rPr>
            <w:rStyle w:val="Hyperlink"/>
            <w:noProof/>
          </w:rPr>
          <w:t>4.5. Business Process workflow</w:t>
        </w:r>
        <w:r w:rsidR="00873023">
          <w:rPr>
            <w:noProof/>
            <w:webHidden/>
          </w:rPr>
          <w:tab/>
        </w:r>
        <w:r w:rsidR="005D2662">
          <w:rPr>
            <w:noProof/>
            <w:webHidden/>
          </w:rPr>
          <w:fldChar w:fldCharType="begin"/>
        </w:r>
        <w:r w:rsidR="00873023">
          <w:rPr>
            <w:noProof/>
            <w:webHidden/>
          </w:rPr>
          <w:instrText xml:space="preserve"> PAGEREF _Toc368912288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4825221" w14:textId="77777777">
      <w:pPr>
        <w:pStyle w:val="TOC2"/>
        <w:tabs>
          <w:tab w:val="right" w:leader="dot" w:pos="8630"/>
        </w:tabs>
        <w:rPr>
          <w:rFonts w:cs="Times New Roman"/>
          <w:smallCaps w:val="0"/>
          <w:noProof/>
          <w:sz w:val="22"/>
          <w:szCs w:val="22"/>
        </w:rPr>
      </w:pPr>
      <w:hyperlink w:history="1" w:anchor="_Toc368912289">
        <w:r w:rsidRPr="004F422A" w:rsidR="00873023">
          <w:rPr>
            <w:rStyle w:val="Hyperlink"/>
            <w:noProof/>
          </w:rPr>
          <w:t>4.6. Business Process Modeling and Management (as applicable)</w:t>
        </w:r>
        <w:r w:rsidR="00873023">
          <w:rPr>
            <w:noProof/>
            <w:webHidden/>
          </w:rPr>
          <w:tab/>
        </w:r>
        <w:r w:rsidR="005D2662">
          <w:rPr>
            <w:noProof/>
            <w:webHidden/>
          </w:rPr>
          <w:fldChar w:fldCharType="begin"/>
        </w:r>
        <w:r w:rsidR="00873023">
          <w:rPr>
            <w:noProof/>
            <w:webHidden/>
          </w:rPr>
          <w:instrText xml:space="preserve"> PAGEREF _Toc368912289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6959BAB" w14:textId="77777777">
      <w:pPr>
        <w:pStyle w:val="TOC2"/>
        <w:tabs>
          <w:tab w:val="right" w:leader="dot" w:pos="8630"/>
        </w:tabs>
        <w:rPr>
          <w:rFonts w:cs="Times New Roman"/>
          <w:smallCaps w:val="0"/>
          <w:noProof/>
          <w:sz w:val="22"/>
          <w:szCs w:val="22"/>
        </w:rPr>
      </w:pPr>
      <w:hyperlink w:history="1" w:anchor="_Toc368912290">
        <w:r w:rsidRPr="004F422A" w:rsidR="00873023">
          <w:rPr>
            <w:rStyle w:val="Hyperlink"/>
            <w:noProof/>
          </w:rPr>
          <w:t>4.7. Business Logic</w:t>
        </w:r>
        <w:r w:rsidR="00873023">
          <w:rPr>
            <w:noProof/>
            <w:webHidden/>
          </w:rPr>
          <w:tab/>
        </w:r>
        <w:r w:rsidR="005D2662">
          <w:rPr>
            <w:noProof/>
            <w:webHidden/>
          </w:rPr>
          <w:fldChar w:fldCharType="begin"/>
        </w:r>
        <w:r w:rsidR="00873023">
          <w:rPr>
            <w:noProof/>
            <w:webHidden/>
          </w:rPr>
          <w:instrText xml:space="preserve"> PAGEREF _Toc368912290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481ED99" w14:textId="77777777">
      <w:pPr>
        <w:pStyle w:val="TOC2"/>
        <w:tabs>
          <w:tab w:val="right" w:leader="dot" w:pos="8630"/>
        </w:tabs>
        <w:rPr>
          <w:rFonts w:cs="Times New Roman"/>
          <w:smallCaps w:val="0"/>
          <w:noProof/>
          <w:sz w:val="22"/>
          <w:szCs w:val="22"/>
        </w:rPr>
      </w:pPr>
      <w:hyperlink w:history="1" w:anchor="_Toc368912291">
        <w:r w:rsidRPr="004F422A" w:rsidR="00873023">
          <w:rPr>
            <w:rStyle w:val="Hyperlink"/>
            <w:noProof/>
          </w:rPr>
          <w:t>4.8. Variables</w:t>
        </w:r>
        <w:r w:rsidR="00873023">
          <w:rPr>
            <w:noProof/>
            <w:webHidden/>
          </w:rPr>
          <w:tab/>
        </w:r>
        <w:r w:rsidR="005D2662">
          <w:rPr>
            <w:noProof/>
            <w:webHidden/>
          </w:rPr>
          <w:fldChar w:fldCharType="begin"/>
        </w:r>
        <w:r w:rsidR="00873023">
          <w:rPr>
            <w:noProof/>
            <w:webHidden/>
          </w:rPr>
          <w:instrText xml:space="preserve"> PAGEREF _Toc368912291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784F7CC" w14:textId="77777777">
      <w:pPr>
        <w:pStyle w:val="TOC2"/>
        <w:tabs>
          <w:tab w:val="right" w:leader="dot" w:pos="8630"/>
        </w:tabs>
        <w:rPr>
          <w:rFonts w:cs="Times New Roman"/>
          <w:smallCaps w:val="0"/>
          <w:noProof/>
          <w:sz w:val="22"/>
          <w:szCs w:val="22"/>
        </w:rPr>
      </w:pPr>
      <w:hyperlink w:history="1" w:anchor="_Toc368912292">
        <w:r w:rsidRPr="004F422A" w:rsidR="00873023">
          <w:rPr>
            <w:rStyle w:val="Hyperlink"/>
            <w:noProof/>
          </w:rPr>
          <w:t>4.9. Activity / Class Diagrams (as applicable)</w:t>
        </w:r>
        <w:r w:rsidR="00873023">
          <w:rPr>
            <w:noProof/>
            <w:webHidden/>
          </w:rPr>
          <w:tab/>
        </w:r>
        <w:r w:rsidR="005D2662">
          <w:rPr>
            <w:noProof/>
            <w:webHidden/>
          </w:rPr>
          <w:fldChar w:fldCharType="begin"/>
        </w:r>
        <w:r w:rsidR="00873023">
          <w:rPr>
            <w:noProof/>
            <w:webHidden/>
          </w:rPr>
          <w:instrText xml:space="preserve"> PAGEREF _Toc368912292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323388E" w14:textId="77777777">
      <w:pPr>
        <w:pStyle w:val="TOC2"/>
        <w:tabs>
          <w:tab w:val="right" w:leader="dot" w:pos="8630"/>
        </w:tabs>
        <w:rPr>
          <w:rFonts w:cs="Times New Roman"/>
          <w:smallCaps w:val="0"/>
          <w:noProof/>
          <w:sz w:val="22"/>
          <w:szCs w:val="22"/>
        </w:rPr>
      </w:pPr>
      <w:hyperlink w:history="1" w:anchor="_Toc368912293">
        <w:r w:rsidRPr="004F422A" w:rsidR="00873023">
          <w:rPr>
            <w:rStyle w:val="Hyperlink"/>
            <w:noProof/>
          </w:rPr>
          <w:t>4.10. Data Migration</w:t>
        </w:r>
        <w:r w:rsidR="00873023">
          <w:rPr>
            <w:noProof/>
            <w:webHidden/>
          </w:rPr>
          <w:tab/>
        </w:r>
        <w:r w:rsidR="005D2662">
          <w:rPr>
            <w:noProof/>
            <w:webHidden/>
          </w:rPr>
          <w:fldChar w:fldCharType="begin"/>
        </w:r>
        <w:r w:rsidR="00873023">
          <w:rPr>
            <w:noProof/>
            <w:webHidden/>
          </w:rPr>
          <w:instrText xml:space="preserve"> PAGEREF _Toc368912293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293D8B8F" w14:textId="77777777">
      <w:pPr>
        <w:pStyle w:val="TOC3"/>
        <w:tabs>
          <w:tab w:val="right" w:leader="dot" w:pos="8630"/>
        </w:tabs>
        <w:rPr>
          <w:rFonts w:cs="Times New Roman"/>
          <w:i w:val="0"/>
          <w:iCs w:val="0"/>
          <w:noProof/>
          <w:sz w:val="22"/>
          <w:szCs w:val="22"/>
        </w:rPr>
      </w:pPr>
      <w:hyperlink w:history="1" w:anchor="_Toc368912294">
        <w:r w:rsidRPr="004F422A" w:rsidR="00873023">
          <w:rPr>
            <w:rStyle w:val="Hyperlink"/>
            <w:noProof/>
          </w:rPr>
          <w:t>4.10.1. Architectural Representation</w:t>
        </w:r>
        <w:r w:rsidR="00873023">
          <w:rPr>
            <w:noProof/>
            <w:webHidden/>
          </w:rPr>
          <w:tab/>
        </w:r>
        <w:r w:rsidR="005D2662">
          <w:rPr>
            <w:noProof/>
            <w:webHidden/>
          </w:rPr>
          <w:fldChar w:fldCharType="begin"/>
        </w:r>
        <w:r w:rsidR="00873023">
          <w:rPr>
            <w:noProof/>
            <w:webHidden/>
          </w:rPr>
          <w:instrText xml:space="preserve"> PAGEREF _Toc368912294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91FBD0C" w14:textId="77777777">
      <w:pPr>
        <w:pStyle w:val="TOC3"/>
        <w:tabs>
          <w:tab w:val="right" w:leader="dot" w:pos="8630"/>
        </w:tabs>
        <w:rPr>
          <w:rFonts w:cs="Times New Roman"/>
          <w:i w:val="0"/>
          <w:iCs w:val="0"/>
          <w:noProof/>
          <w:sz w:val="22"/>
          <w:szCs w:val="22"/>
        </w:rPr>
      </w:pPr>
      <w:hyperlink w:history="1" w:anchor="_Toc368912295">
        <w:r w:rsidRPr="004F422A" w:rsidR="00873023">
          <w:rPr>
            <w:rStyle w:val="Hyperlink"/>
            <w:noProof/>
          </w:rPr>
          <w:t>4.10.2. Architectural Goals and Constraints</w:t>
        </w:r>
        <w:r w:rsidR="00873023">
          <w:rPr>
            <w:noProof/>
            <w:webHidden/>
          </w:rPr>
          <w:tab/>
        </w:r>
        <w:r w:rsidR="005D2662">
          <w:rPr>
            <w:noProof/>
            <w:webHidden/>
          </w:rPr>
          <w:fldChar w:fldCharType="begin"/>
        </w:r>
        <w:r w:rsidR="00873023">
          <w:rPr>
            <w:noProof/>
            <w:webHidden/>
          </w:rPr>
          <w:instrText xml:space="preserve"> PAGEREF _Toc368912295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1A455DF" w14:textId="77777777">
      <w:pPr>
        <w:pStyle w:val="TOC3"/>
        <w:tabs>
          <w:tab w:val="right" w:leader="dot" w:pos="8630"/>
        </w:tabs>
        <w:rPr>
          <w:rFonts w:cs="Times New Roman"/>
          <w:i w:val="0"/>
          <w:iCs w:val="0"/>
          <w:noProof/>
          <w:sz w:val="22"/>
          <w:szCs w:val="22"/>
        </w:rPr>
      </w:pPr>
      <w:hyperlink w:history="1" w:anchor="_Toc368912296">
        <w:r w:rsidRPr="004F422A" w:rsidR="00873023">
          <w:rPr>
            <w:rStyle w:val="Hyperlink"/>
            <w:noProof/>
          </w:rPr>
          <w:t>4.10.3. Logical View</w:t>
        </w:r>
        <w:r w:rsidR="00873023">
          <w:rPr>
            <w:noProof/>
            <w:webHidden/>
          </w:rPr>
          <w:tab/>
        </w:r>
        <w:r w:rsidR="005D2662">
          <w:rPr>
            <w:noProof/>
            <w:webHidden/>
          </w:rPr>
          <w:fldChar w:fldCharType="begin"/>
        </w:r>
        <w:r w:rsidR="00873023">
          <w:rPr>
            <w:noProof/>
            <w:webHidden/>
          </w:rPr>
          <w:instrText xml:space="preserve"> PAGEREF _Toc368912296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87EFDB0" w14:textId="77777777">
      <w:pPr>
        <w:pStyle w:val="TOC3"/>
        <w:tabs>
          <w:tab w:val="right" w:leader="dot" w:pos="8630"/>
        </w:tabs>
        <w:rPr>
          <w:rFonts w:cs="Times New Roman"/>
          <w:i w:val="0"/>
          <w:iCs w:val="0"/>
          <w:noProof/>
          <w:sz w:val="22"/>
          <w:szCs w:val="22"/>
        </w:rPr>
      </w:pPr>
      <w:hyperlink w:history="1" w:anchor="_Toc368912297">
        <w:r w:rsidRPr="004F422A" w:rsidR="00873023">
          <w:rPr>
            <w:rStyle w:val="Hyperlink"/>
            <w:noProof/>
          </w:rPr>
          <w:t>4.10.4. Architecturally Significant Design Packages</w:t>
        </w:r>
        <w:r w:rsidR="00873023">
          <w:rPr>
            <w:noProof/>
            <w:webHidden/>
          </w:rPr>
          <w:tab/>
        </w:r>
        <w:r w:rsidR="005D2662">
          <w:rPr>
            <w:noProof/>
            <w:webHidden/>
          </w:rPr>
          <w:fldChar w:fldCharType="begin"/>
        </w:r>
        <w:r w:rsidR="00873023">
          <w:rPr>
            <w:noProof/>
            <w:webHidden/>
          </w:rPr>
          <w:instrText xml:space="preserve"> PAGEREF _Toc368912297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AD7332F" w14:textId="77777777">
      <w:pPr>
        <w:pStyle w:val="TOC3"/>
        <w:tabs>
          <w:tab w:val="right" w:leader="dot" w:pos="8630"/>
        </w:tabs>
        <w:rPr>
          <w:rFonts w:cs="Times New Roman"/>
          <w:i w:val="0"/>
          <w:iCs w:val="0"/>
          <w:noProof/>
          <w:sz w:val="22"/>
          <w:szCs w:val="22"/>
        </w:rPr>
      </w:pPr>
      <w:hyperlink w:history="1" w:anchor="_Toc368912298">
        <w:r w:rsidRPr="004F422A" w:rsidR="00873023">
          <w:rPr>
            <w:rStyle w:val="Hyperlink"/>
            <w:noProof/>
          </w:rPr>
          <w:t>4.10.5. Data model</w:t>
        </w:r>
        <w:r w:rsidR="00873023">
          <w:rPr>
            <w:noProof/>
            <w:webHidden/>
          </w:rPr>
          <w:tab/>
        </w:r>
        <w:r w:rsidR="005D2662">
          <w:rPr>
            <w:noProof/>
            <w:webHidden/>
          </w:rPr>
          <w:fldChar w:fldCharType="begin"/>
        </w:r>
        <w:r w:rsidR="00873023">
          <w:rPr>
            <w:noProof/>
            <w:webHidden/>
          </w:rPr>
          <w:instrText xml:space="preserve"> PAGEREF _Toc368912298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CD381A4" w14:textId="77777777">
      <w:pPr>
        <w:pStyle w:val="TOC3"/>
        <w:tabs>
          <w:tab w:val="right" w:leader="dot" w:pos="8630"/>
        </w:tabs>
        <w:rPr>
          <w:rFonts w:cs="Times New Roman"/>
          <w:i w:val="0"/>
          <w:iCs w:val="0"/>
          <w:noProof/>
          <w:sz w:val="22"/>
          <w:szCs w:val="22"/>
        </w:rPr>
      </w:pPr>
      <w:hyperlink w:history="1" w:anchor="_Toc368912299">
        <w:r w:rsidRPr="004F422A" w:rsidR="00873023">
          <w:rPr>
            <w:rStyle w:val="Hyperlink"/>
            <w:noProof/>
          </w:rPr>
          <w:t>4.10.6. Deployment View</w:t>
        </w:r>
        <w:r w:rsidR="00873023">
          <w:rPr>
            <w:noProof/>
            <w:webHidden/>
          </w:rPr>
          <w:tab/>
        </w:r>
        <w:r w:rsidR="005D2662">
          <w:rPr>
            <w:noProof/>
            <w:webHidden/>
          </w:rPr>
          <w:fldChar w:fldCharType="begin"/>
        </w:r>
        <w:r w:rsidR="00873023">
          <w:rPr>
            <w:noProof/>
            <w:webHidden/>
          </w:rPr>
          <w:instrText xml:space="preserve"> PAGEREF _Toc368912299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9215C40" w14:textId="77777777">
      <w:pPr>
        <w:pStyle w:val="TOC1"/>
        <w:tabs>
          <w:tab w:val="right" w:leader="dot" w:pos="8630"/>
        </w:tabs>
        <w:rPr>
          <w:rFonts w:cs="Times New Roman"/>
          <w:b w:val="0"/>
          <w:bCs w:val="0"/>
          <w:caps w:val="0"/>
          <w:noProof/>
          <w:sz w:val="22"/>
          <w:szCs w:val="22"/>
        </w:rPr>
      </w:pPr>
      <w:hyperlink w:history="1" w:anchor="_Toc368912300">
        <w:r w:rsidRPr="004F422A" w:rsidR="00873023">
          <w:rPr>
            <w:rStyle w:val="Hyperlink"/>
            <w:noProof/>
          </w:rPr>
          <w:t>5. Environment Description</w:t>
        </w:r>
        <w:r w:rsidR="00873023">
          <w:rPr>
            <w:noProof/>
            <w:webHidden/>
          </w:rPr>
          <w:tab/>
        </w:r>
        <w:r w:rsidR="005D2662">
          <w:rPr>
            <w:noProof/>
            <w:webHidden/>
          </w:rPr>
          <w:fldChar w:fldCharType="begin"/>
        </w:r>
        <w:r w:rsidR="00873023">
          <w:rPr>
            <w:noProof/>
            <w:webHidden/>
          </w:rPr>
          <w:instrText xml:space="preserve"> PAGEREF _Toc368912300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4FDCDDC3" w14:textId="77777777">
      <w:pPr>
        <w:pStyle w:val="TOC2"/>
        <w:tabs>
          <w:tab w:val="right" w:leader="dot" w:pos="8630"/>
        </w:tabs>
        <w:rPr>
          <w:rFonts w:cs="Times New Roman"/>
          <w:smallCaps w:val="0"/>
          <w:noProof/>
          <w:sz w:val="22"/>
          <w:szCs w:val="22"/>
        </w:rPr>
      </w:pPr>
      <w:hyperlink w:history="1" w:anchor="_Toc368912301">
        <w:r w:rsidRPr="004F422A" w:rsidR="00873023">
          <w:rPr>
            <w:rStyle w:val="Hyperlink"/>
            <w:noProof/>
          </w:rPr>
          <w:t>5.1. Time Zone Support</w:t>
        </w:r>
        <w:r w:rsidR="00873023">
          <w:rPr>
            <w:noProof/>
            <w:webHidden/>
          </w:rPr>
          <w:tab/>
        </w:r>
        <w:r w:rsidR="005D2662">
          <w:rPr>
            <w:noProof/>
            <w:webHidden/>
          </w:rPr>
          <w:fldChar w:fldCharType="begin"/>
        </w:r>
        <w:r w:rsidR="00873023">
          <w:rPr>
            <w:noProof/>
            <w:webHidden/>
          </w:rPr>
          <w:instrText xml:space="preserve"> PAGEREF _Toc368912301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7346BDC" w14:textId="77777777">
      <w:pPr>
        <w:pStyle w:val="TOC2"/>
        <w:tabs>
          <w:tab w:val="right" w:leader="dot" w:pos="8630"/>
        </w:tabs>
        <w:rPr>
          <w:rFonts w:cs="Times New Roman"/>
          <w:smallCaps w:val="0"/>
          <w:noProof/>
          <w:sz w:val="22"/>
          <w:szCs w:val="22"/>
        </w:rPr>
      </w:pPr>
      <w:hyperlink w:history="1" w:anchor="_Toc368912302">
        <w:r w:rsidRPr="004F422A" w:rsidR="00873023">
          <w:rPr>
            <w:rStyle w:val="Hyperlink"/>
            <w:noProof/>
          </w:rPr>
          <w:t>5.2. Language Support</w:t>
        </w:r>
        <w:r w:rsidR="00873023">
          <w:rPr>
            <w:noProof/>
            <w:webHidden/>
          </w:rPr>
          <w:tab/>
        </w:r>
        <w:r w:rsidR="005D2662">
          <w:rPr>
            <w:noProof/>
            <w:webHidden/>
          </w:rPr>
          <w:fldChar w:fldCharType="begin"/>
        </w:r>
        <w:r w:rsidR="00873023">
          <w:rPr>
            <w:noProof/>
            <w:webHidden/>
          </w:rPr>
          <w:instrText xml:space="preserve"> PAGEREF _Toc368912302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11AD7F2" w14:textId="77777777">
      <w:pPr>
        <w:pStyle w:val="TOC2"/>
        <w:tabs>
          <w:tab w:val="right" w:leader="dot" w:pos="8630"/>
        </w:tabs>
        <w:rPr>
          <w:rFonts w:cs="Times New Roman"/>
          <w:smallCaps w:val="0"/>
          <w:noProof/>
          <w:sz w:val="22"/>
          <w:szCs w:val="22"/>
        </w:rPr>
      </w:pPr>
      <w:hyperlink w:history="1" w:anchor="_Toc368912303">
        <w:r w:rsidRPr="004F422A" w:rsidR="00873023">
          <w:rPr>
            <w:rStyle w:val="Hyperlink"/>
            <w:noProof/>
          </w:rPr>
          <w:t>5.3. User Desktop Requirements</w:t>
        </w:r>
        <w:r w:rsidR="00873023">
          <w:rPr>
            <w:noProof/>
            <w:webHidden/>
          </w:rPr>
          <w:tab/>
        </w:r>
        <w:r w:rsidR="005D2662">
          <w:rPr>
            <w:noProof/>
            <w:webHidden/>
          </w:rPr>
          <w:fldChar w:fldCharType="begin"/>
        </w:r>
        <w:r w:rsidR="00873023">
          <w:rPr>
            <w:noProof/>
            <w:webHidden/>
          </w:rPr>
          <w:instrText xml:space="preserve"> PAGEREF _Toc368912303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DDB56DF" w14:textId="77777777">
      <w:pPr>
        <w:pStyle w:val="TOC2"/>
        <w:tabs>
          <w:tab w:val="right" w:leader="dot" w:pos="8630"/>
        </w:tabs>
        <w:rPr>
          <w:rFonts w:cs="Times New Roman"/>
          <w:smallCaps w:val="0"/>
          <w:noProof/>
          <w:sz w:val="22"/>
          <w:szCs w:val="22"/>
        </w:rPr>
      </w:pPr>
      <w:hyperlink w:history="1" w:anchor="_Toc368912304">
        <w:r w:rsidRPr="004F422A" w:rsidR="00873023">
          <w:rPr>
            <w:rStyle w:val="Hyperlink"/>
            <w:noProof/>
          </w:rPr>
          <w:t>5.4. Server-Side Requirements</w:t>
        </w:r>
        <w:r w:rsidR="00873023">
          <w:rPr>
            <w:noProof/>
            <w:webHidden/>
          </w:rPr>
          <w:tab/>
        </w:r>
        <w:r w:rsidR="005D2662">
          <w:rPr>
            <w:noProof/>
            <w:webHidden/>
          </w:rPr>
          <w:fldChar w:fldCharType="begin"/>
        </w:r>
        <w:r w:rsidR="00873023">
          <w:rPr>
            <w:noProof/>
            <w:webHidden/>
          </w:rPr>
          <w:instrText xml:space="preserve"> PAGEREF _Toc368912304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42A0A1CC" w14:textId="77777777">
      <w:pPr>
        <w:pStyle w:val="TOC3"/>
        <w:tabs>
          <w:tab w:val="right" w:leader="dot" w:pos="8630"/>
        </w:tabs>
        <w:rPr>
          <w:rFonts w:cs="Times New Roman"/>
          <w:i w:val="0"/>
          <w:iCs w:val="0"/>
          <w:noProof/>
          <w:sz w:val="22"/>
          <w:szCs w:val="22"/>
        </w:rPr>
      </w:pPr>
      <w:hyperlink w:history="1" w:anchor="_Toc368912305">
        <w:r w:rsidRPr="004F422A" w:rsidR="00873023">
          <w:rPr>
            <w:rStyle w:val="Hyperlink"/>
            <w:noProof/>
          </w:rPr>
          <w:t>5.4.1. Deployment Considerations</w:t>
        </w:r>
        <w:r w:rsidR="00873023">
          <w:rPr>
            <w:noProof/>
            <w:webHidden/>
          </w:rPr>
          <w:tab/>
        </w:r>
        <w:r w:rsidR="005D2662">
          <w:rPr>
            <w:noProof/>
            <w:webHidden/>
          </w:rPr>
          <w:fldChar w:fldCharType="begin"/>
        </w:r>
        <w:r w:rsidR="00873023">
          <w:rPr>
            <w:noProof/>
            <w:webHidden/>
          </w:rPr>
          <w:instrText xml:space="preserve"> PAGEREF _Toc368912305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276BE175" w14:textId="77777777">
      <w:pPr>
        <w:pStyle w:val="TOC3"/>
        <w:tabs>
          <w:tab w:val="right" w:leader="dot" w:pos="8630"/>
        </w:tabs>
        <w:rPr>
          <w:rFonts w:cs="Times New Roman"/>
          <w:i w:val="0"/>
          <w:iCs w:val="0"/>
          <w:noProof/>
          <w:sz w:val="22"/>
          <w:szCs w:val="22"/>
        </w:rPr>
      </w:pPr>
      <w:hyperlink w:history="1" w:anchor="_Toc368912306">
        <w:r w:rsidRPr="004F422A" w:rsidR="00873023">
          <w:rPr>
            <w:rStyle w:val="Hyperlink"/>
            <w:noProof/>
          </w:rPr>
          <w:t>5.4.2. Application Server Disk Space</w:t>
        </w:r>
        <w:r w:rsidR="00873023">
          <w:rPr>
            <w:noProof/>
            <w:webHidden/>
          </w:rPr>
          <w:tab/>
        </w:r>
        <w:r w:rsidR="005D2662">
          <w:rPr>
            <w:noProof/>
            <w:webHidden/>
          </w:rPr>
          <w:fldChar w:fldCharType="begin"/>
        </w:r>
        <w:r w:rsidR="00873023">
          <w:rPr>
            <w:noProof/>
            <w:webHidden/>
          </w:rPr>
          <w:instrText xml:space="preserve"> PAGEREF _Toc368912306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0B510E1" w14:textId="77777777">
      <w:pPr>
        <w:pStyle w:val="TOC3"/>
        <w:tabs>
          <w:tab w:val="right" w:leader="dot" w:pos="8630"/>
        </w:tabs>
        <w:rPr>
          <w:rFonts w:cs="Times New Roman"/>
          <w:i w:val="0"/>
          <w:iCs w:val="0"/>
          <w:noProof/>
          <w:sz w:val="22"/>
          <w:szCs w:val="22"/>
        </w:rPr>
      </w:pPr>
      <w:hyperlink w:history="1" w:anchor="_Toc368912307">
        <w:r w:rsidRPr="004F422A" w:rsidR="00873023">
          <w:rPr>
            <w:rStyle w:val="Hyperlink"/>
            <w:noProof/>
          </w:rPr>
          <w:t>5.4.3. Database Server Disk Space</w:t>
        </w:r>
        <w:r w:rsidR="00873023">
          <w:rPr>
            <w:noProof/>
            <w:webHidden/>
          </w:rPr>
          <w:tab/>
        </w:r>
        <w:r w:rsidR="005D2662">
          <w:rPr>
            <w:noProof/>
            <w:webHidden/>
          </w:rPr>
          <w:fldChar w:fldCharType="begin"/>
        </w:r>
        <w:r w:rsidR="00873023">
          <w:rPr>
            <w:noProof/>
            <w:webHidden/>
          </w:rPr>
          <w:instrText xml:space="preserve"> PAGEREF _Toc368912307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D557D99" w14:textId="77777777">
      <w:pPr>
        <w:pStyle w:val="TOC3"/>
        <w:tabs>
          <w:tab w:val="right" w:leader="dot" w:pos="8630"/>
        </w:tabs>
        <w:rPr>
          <w:rFonts w:cs="Times New Roman"/>
          <w:i w:val="0"/>
          <w:iCs w:val="0"/>
          <w:noProof/>
          <w:sz w:val="22"/>
          <w:szCs w:val="22"/>
        </w:rPr>
      </w:pPr>
      <w:hyperlink w:history="1" w:anchor="_Toc368912308">
        <w:r w:rsidRPr="004F422A" w:rsidR="00873023">
          <w:rPr>
            <w:rStyle w:val="Hyperlink"/>
            <w:noProof/>
          </w:rPr>
          <w:t>5.4.4. Integration Requirements</w:t>
        </w:r>
        <w:r w:rsidR="00873023">
          <w:rPr>
            <w:noProof/>
            <w:webHidden/>
          </w:rPr>
          <w:tab/>
        </w:r>
        <w:r w:rsidR="005D2662">
          <w:rPr>
            <w:noProof/>
            <w:webHidden/>
          </w:rPr>
          <w:fldChar w:fldCharType="begin"/>
        </w:r>
        <w:r w:rsidR="00873023">
          <w:rPr>
            <w:noProof/>
            <w:webHidden/>
          </w:rPr>
          <w:instrText xml:space="preserve"> PAGEREF _Toc368912308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03C04C26" w14:textId="77777777">
      <w:pPr>
        <w:pStyle w:val="TOC3"/>
        <w:tabs>
          <w:tab w:val="right" w:leader="dot" w:pos="8630"/>
        </w:tabs>
        <w:rPr>
          <w:rFonts w:cs="Times New Roman"/>
          <w:i w:val="0"/>
          <w:iCs w:val="0"/>
          <w:noProof/>
          <w:sz w:val="22"/>
          <w:szCs w:val="22"/>
        </w:rPr>
      </w:pPr>
      <w:hyperlink w:history="1" w:anchor="_Toc368912309">
        <w:r w:rsidRPr="004F422A" w:rsidR="00873023">
          <w:rPr>
            <w:rStyle w:val="Hyperlink"/>
            <w:noProof/>
          </w:rPr>
          <w:t>5.4.5. Jobs</w:t>
        </w:r>
        <w:r w:rsidR="00873023">
          <w:rPr>
            <w:noProof/>
            <w:webHidden/>
          </w:rPr>
          <w:tab/>
        </w:r>
        <w:r w:rsidR="005D2662">
          <w:rPr>
            <w:noProof/>
            <w:webHidden/>
          </w:rPr>
          <w:fldChar w:fldCharType="begin"/>
        </w:r>
        <w:r w:rsidR="00873023">
          <w:rPr>
            <w:noProof/>
            <w:webHidden/>
          </w:rPr>
          <w:instrText xml:space="preserve"> PAGEREF _Toc368912309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03360122" w14:textId="77777777">
      <w:pPr>
        <w:pStyle w:val="TOC3"/>
        <w:tabs>
          <w:tab w:val="right" w:leader="dot" w:pos="8630"/>
        </w:tabs>
        <w:rPr>
          <w:rFonts w:cs="Times New Roman"/>
          <w:i w:val="0"/>
          <w:iCs w:val="0"/>
          <w:noProof/>
          <w:sz w:val="22"/>
          <w:szCs w:val="22"/>
        </w:rPr>
      </w:pPr>
      <w:hyperlink w:history="1" w:anchor="_Toc368912310">
        <w:r w:rsidRPr="004F422A" w:rsidR="00873023">
          <w:rPr>
            <w:rStyle w:val="Hyperlink"/>
            <w:noProof/>
          </w:rPr>
          <w:t>5.4.6. Network</w:t>
        </w:r>
        <w:r w:rsidR="00873023">
          <w:rPr>
            <w:noProof/>
            <w:webHidden/>
          </w:rPr>
          <w:tab/>
        </w:r>
        <w:r w:rsidR="005D2662">
          <w:rPr>
            <w:noProof/>
            <w:webHidden/>
          </w:rPr>
          <w:fldChar w:fldCharType="begin"/>
        </w:r>
        <w:r w:rsidR="00873023">
          <w:rPr>
            <w:noProof/>
            <w:webHidden/>
          </w:rPr>
          <w:instrText xml:space="preserve"> PAGEREF _Toc368912310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49D63916" w14:textId="77777777">
      <w:pPr>
        <w:pStyle w:val="TOC3"/>
        <w:tabs>
          <w:tab w:val="right" w:leader="dot" w:pos="8630"/>
        </w:tabs>
        <w:rPr>
          <w:rFonts w:cs="Times New Roman"/>
          <w:i w:val="0"/>
          <w:iCs w:val="0"/>
          <w:noProof/>
          <w:sz w:val="22"/>
          <w:szCs w:val="22"/>
        </w:rPr>
      </w:pPr>
      <w:hyperlink w:history="1" w:anchor="_Toc368912311">
        <w:r w:rsidRPr="004F422A" w:rsidR="00873023">
          <w:rPr>
            <w:rStyle w:val="Hyperlink"/>
            <w:noProof/>
          </w:rPr>
          <w:t>5.4.7. Others</w:t>
        </w:r>
        <w:r w:rsidR="00873023">
          <w:rPr>
            <w:noProof/>
            <w:webHidden/>
          </w:rPr>
          <w:tab/>
        </w:r>
        <w:r w:rsidR="005D2662">
          <w:rPr>
            <w:noProof/>
            <w:webHidden/>
          </w:rPr>
          <w:fldChar w:fldCharType="begin"/>
        </w:r>
        <w:r w:rsidR="00873023">
          <w:rPr>
            <w:noProof/>
            <w:webHidden/>
          </w:rPr>
          <w:instrText xml:space="preserve"> PAGEREF _Toc368912311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A58E2A0" w14:textId="77777777">
      <w:pPr>
        <w:pStyle w:val="TOC2"/>
        <w:tabs>
          <w:tab w:val="right" w:leader="dot" w:pos="8630"/>
        </w:tabs>
        <w:rPr>
          <w:rFonts w:cs="Times New Roman"/>
          <w:smallCaps w:val="0"/>
          <w:noProof/>
          <w:sz w:val="22"/>
          <w:szCs w:val="22"/>
        </w:rPr>
      </w:pPr>
      <w:hyperlink w:history="1" w:anchor="_Toc368912312">
        <w:r w:rsidRPr="004F422A" w:rsidR="00873023">
          <w:rPr>
            <w:rStyle w:val="Hyperlink"/>
            <w:noProof/>
          </w:rPr>
          <w:t>5.5. Configuration</w:t>
        </w:r>
        <w:r w:rsidR="00873023">
          <w:rPr>
            <w:noProof/>
            <w:webHidden/>
          </w:rPr>
          <w:tab/>
        </w:r>
        <w:r w:rsidR="005D2662">
          <w:rPr>
            <w:noProof/>
            <w:webHidden/>
          </w:rPr>
          <w:fldChar w:fldCharType="begin"/>
        </w:r>
        <w:r w:rsidR="00873023">
          <w:rPr>
            <w:noProof/>
            <w:webHidden/>
          </w:rPr>
          <w:instrText xml:space="preserve"> PAGEREF _Toc368912312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EFAF89A" w14:textId="77777777">
      <w:pPr>
        <w:pStyle w:val="TOC3"/>
        <w:tabs>
          <w:tab w:val="right" w:leader="dot" w:pos="8630"/>
        </w:tabs>
        <w:rPr>
          <w:rFonts w:cs="Times New Roman"/>
          <w:i w:val="0"/>
          <w:iCs w:val="0"/>
          <w:noProof/>
          <w:sz w:val="22"/>
          <w:szCs w:val="22"/>
        </w:rPr>
      </w:pPr>
      <w:hyperlink w:history="1" w:anchor="_Toc368912313">
        <w:r w:rsidRPr="004F422A" w:rsidR="00873023">
          <w:rPr>
            <w:rStyle w:val="Hyperlink"/>
            <w:noProof/>
          </w:rPr>
          <w:t>5.5.1. Operating System</w:t>
        </w:r>
        <w:r w:rsidR="00873023">
          <w:rPr>
            <w:noProof/>
            <w:webHidden/>
          </w:rPr>
          <w:tab/>
        </w:r>
        <w:r w:rsidR="005D2662">
          <w:rPr>
            <w:noProof/>
            <w:webHidden/>
          </w:rPr>
          <w:fldChar w:fldCharType="begin"/>
        </w:r>
        <w:r w:rsidR="00873023">
          <w:rPr>
            <w:noProof/>
            <w:webHidden/>
          </w:rPr>
          <w:instrText xml:space="preserve"> PAGEREF _Toc368912313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D201C09" w14:textId="77777777">
      <w:pPr>
        <w:pStyle w:val="TOC3"/>
        <w:tabs>
          <w:tab w:val="right" w:leader="dot" w:pos="8630"/>
        </w:tabs>
        <w:rPr>
          <w:rFonts w:cs="Times New Roman"/>
          <w:i w:val="0"/>
          <w:iCs w:val="0"/>
          <w:noProof/>
          <w:sz w:val="22"/>
          <w:szCs w:val="22"/>
        </w:rPr>
      </w:pPr>
      <w:hyperlink w:history="1" w:anchor="_Toc368912314">
        <w:r w:rsidRPr="004F422A" w:rsidR="00873023">
          <w:rPr>
            <w:rStyle w:val="Hyperlink"/>
            <w:noProof/>
          </w:rPr>
          <w:t>5.5.2. Database</w:t>
        </w:r>
        <w:r w:rsidR="00873023">
          <w:rPr>
            <w:noProof/>
            <w:webHidden/>
          </w:rPr>
          <w:tab/>
        </w:r>
        <w:r w:rsidR="005D2662">
          <w:rPr>
            <w:noProof/>
            <w:webHidden/>
          </w:rPr>
          <w:fldChar w:fldCharType="begin"/>
        </w:r>
        <w:r w:rsidR="00873023">
          <w:rPr>
            <w:noProof/>
            <w:webHidden/>
          </w:rPr>
          <w:instrText xml:space="preserve"> PAGEREF _Toc368912314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3E07B48" w14:textId="77777777">
      <w:pPr>
        <w:pStyle w:val="TOC3"/>
        <w:tabs>
          <w:tab w:val="right" w:leader="dot" w:pos="8630"/>
        </w:tabs>
        <w:rPr>
          <w:rFonts w:cs="Times New Roman"/>
          <w:i w:val="0"/>
          <w:iCs w:val="0"/>
          <w:noProof/>
          <w:sz w:val="22"/>
          <w:szCs w:val="22"/>
        </w:rPr>
      </w:pPr>
      <w:hyperlink w:history="1" w:anchor="_Toc368912315">
        <w:r w:rsidRPr="004F422A" w:rsidR="00873023">
          <w:rPr>
            <w:rStyle w:val="Hyperlink"/>
            <w:noProof/>
          </w:rPr>
          <w:t>5.5.3. Network</w:t>
        </w:r>
        <w:r w:rsidR="00873023">
          <w:rPr>
            <w:noProof/>
            <w:webHidden/>
          </w:rPr>
          <w:tab/>
        </w:r>
        <w:r w:rsidR="005D2662">
          <w:rPr>
            <w:noProof/>
            <w:webHidden/>
          </w:rPr>
          <w:fldChar w:fldCharType="begin"/>
        </w:r>
        <w:r w:rsidR="00873023">
          <w:rPr>
            <w:noProof/>
            <w:webHidden/>
          </w:rPr>
          <w:instrText xml:space="preserve"> PAGEREF _Toc368912315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5E6564A" w14:textId="77777777">
      <w:pPr>
        <w:pStyle w:val="TOC3"/>
        <w:tabs>
          <w:tab w:val="right" w:leader="dot" w:pos="8630"/>
        </w:tabs>
        <w:rPr>
          <w:rFonts w:cs="Times New Roman"/>
          <w:i w:val="0"/>
          <w:iCs w:val="0"/>
          <w:noProof/>
          <w:sz w:val="22"/>
          <w:szCs w:val="22"/>
        </w:rPr>
      </w:pPr>
      <w:hyperlink w:history="1" w:anchor="_Toc368912316">
        <w:r w:rsidRPr="004F422A" w:rsidR="00873023">
          <w:rPr>
            <w:rStyle w:val="Hyperlink"/>
            <w:noProof/>
          </w:rPr>
          <w:t>5.5.4. Desktop</w:t>
        </w:r>
        <w:r w:rsidR="00873023">
          <w:rPr>
            <w:noProof/>
            <w:webHidden/>
          </w:rPr>
          <w:tab/>
        </w:r>
        <w:r w:rsidR="005D2662">
          <w:rPr>
            <w:noProof/>
            <w:webHidden/>
          </w:rPr>
          <w:fldChar w:fldCharType="begin"/>
        </w:r>
        <w:r w:rsidR="00873023">
          <w:rPr>
            <w:noProof/>
            <w:webHidden/>
          </w:rPr>
          <w:instrText xml:space="preserve"> PAGEREF _Toc368912316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0894C9E" w14:textId="77777777">
      <w:pPr>
        <w:pStyle w:val="TOC1"/>
        <w:tabs>
          <w:tab w:val="right" w:leader="dot" w:pos="8630"/>
        </w:tabs>
        <w:rPr>
          <w:rFonts w:cs="Times New Roman"/>
          <w:b w:val="0"/>
          <w:bCs w:val="0"/>
          <w:caps w:val="0"/>
          <w:noProof/>
          <w:sz w:val="22"/>
          <w:szCs w:val="22"/>
        </w:rPr>
      </w:pPr>
      <w:hyperlink w:history="1" w:anchor="_Toc368912317">
        <w:r w:rsidRPr="004F422A" w:rsidR="00873023">
          <w:rPr>
            <w:rStyle w:val="Hyperlink"/>
            <w:noProof/>
          </w:rPr>
          <w:t>6. References</w:t>
        </w:r>
        <w:r w:rsidR="00873023">
          <w:rPr>
            <w:noProof/>
            <w:webHidden/>
          </w:rPr>
          <w:tab/>
        </w:r>
        <w:r w:rsidR="005D2662">
          <w:rPr>
            <w:noProof/>
            <w:webHidden/>
          </w:rPr>
          <w:fldChar w:fldCharType="begin"/>
        </w:r>
        <w:r w:rsidR="00873023">
          <w:rPr>
            <w:noProof/>
            <w:webHidden/>
          </w:rPr>
          <w:instrText xml:space="preserve"> PAGEREF _Toc368912317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E4D2D47" w14:textId="77777777">
      <w:pPr>
        <w:pStyle w:val="TOC1"/>
        <w:tabs>
          <w:tab w:val="right" w:leader="dot" w:pos="8630"/>
        </w:tabs>
        <w:rPr>
          <w:rFonts w:cs="Times New Roman"/>
          <w:b w:val="0"/>
          <w:bCs w:val="0"/>
          <w:caps w:val="0"/>
          <w:noProof/>
          <w:sz w:val="22"/>
          <w:szCs w:val="22"/>
        </w:rPr>
      </w:pPr>
      <w:hyperlink w:history="1" w:anchor="_Toc368912318">
        <w:r w:rsidRPr="004F422A" w:rsidR="00873023">
          <w:rPr>
            <w:rStyle w:val="Hyperlink"/>
            <w:noProof/>
          </w:rPr>
          <w:t>7. Appendix</w:t>
        </w:r>
        <w:r w:rsidR="00873023">
          <w:rPr>
            <w:noProof/>
            <w:webHidden/>
          </w:rPr>
          <w:tab/>
        </w:r>
        <w:r w:rsidR="005D2662">
          <w:rPr>
            <w:noProof/>
            <w:webHidden/>
          </w:rPr>
          <w:fldChar w:fldCharType="begin"/>
        </w:r>
        <w:r w:rsidR="00873023">
          <w:rPr>
            <w:noProof/>
            <w:webHidden/>
          </w:rPr>
          <w:instrText xml:space="preserve"> PAGEREF _Toc368912318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653A0C" w:rsidP="00653A0C" w:rsidRDefault="005D2662" w14:paraId="31CEDB81" w14:textId="77777777">
      <w:pPr>
        <w:pStyle w:val="Heading1"/>
        <w:numPr>
          <w:ilvl w:val="0"/>
          <w:numId w:val="0"/>
        </w:numPr>
        <w:ind w:left="403"/>
      </w:pPr>
      <w:r>
        <w:fldChar w:fldCharType="end"/>
      </w:r>
      <w:bookmarkStart w:name="_Toc207768238" w:id="5"/>
    </w:p>
    <w:p w:rsidRPr="003602B9" w:rsidR="009B0A63" w:rsidP="00653A0C" w:rsidRDefault="00653A0C" w14:paraId="67C7AE1D" w14:textId="77777777">
      <w:pPr>
        <w:pStyle w:val="Heading1"/>
      </w:pPr>
      <w:r>
        <w:br w:type="page"/>
      </w:r>
      <w:bookmarkStart w:name="_Toc368912248" w:id="6"/>
      <w:r w:rsidR="009B0A63">
        <w:t>In</w:t>
      </w:r>
      <w:r w:rsidRPr="003602B9" w:rsidR="009B0A63">
        <w:t>troduction</w:t>
      </w:r>
      <w:bookmarkEnd w:id="5"/>
      <w:bookmarkEnd w:id="6"/>
    </w:p>
    <w:p w:rsidRPr="003602B9" w:rsidR="009B0A63" w:rsidP="00C26C21" w:rsidRDefault="00F7103C" w14:paraId="726F8EF6" w14:textId="77777777">
      <w:pPr>
        <w:pStyle w:val="InfoBlue"/>
        <w:jc w:val="both"/>
        <w:rPr>
          <w:rFonts w:ascii="Arial" w:hAnsi="Arial" w:cs="Arial"/>
        </w:rPr>
      </w:pPr>
      <w:r w:rsidRPr="50AADFAB" w:rsidR="00F7103C">
        <w:rPr>
          <w:rFonts w:ascii="Arial" w:hAnsi="Arial" w:cs="Arial"/>
        </w:rPr>
        <w:t xml:space="preserve">[The introduction of the </w:t>
      </w:r>
      <w:r w:rsidRPr="50AADFAB" w:rsidR="00F7103C">
        <w:rPr>
          <w:rStyle w:val="Strong"/>
          <w:rFonts w:ascii="Arial" w:hAnsi="Arial" w:cs="Arial"/>
        </w:rPr>
        <w:t>HLD LLD Document</w:t>
      </w:r>
      <w:r w:rsidRPr="50AADFAB" w:rsidR="00F7103C">
        <w:rPr>
          <w:rFonts w:ascii="Arial" w:hAnsi="Arial" w:cs="Arial"/>
        </w:rPr>
        <w:t xml:space="preserve"> should </w:t>
      </w:r>
      <w:r w:rsidRPr="50AADFAB" w:rsidR="00F7103C">
        <w:rPr>
          <w:rFonts w:ascii="Arial" w:hAnsi="Arial" w:cs="Arial"/>
        </w:rPr>
        <w:t>provide</w:t>
      </w:r>
      <w:r w:rsidRPr="50AADFAB" w:rsidR="00F7103C">
        <w:rPr>
          <w:rFonts w:ascii="Arial" w:hAnsi="Arial" w:cs="Arial"/>
        </w:rPr>
        <w:t xml:space="preserve"> an overview of the </w:t>
      </w:r>
      <w:r w:rsidRPr="50AADFAB" w:rsidR="00231E2A">
        <w:rPr>
          <w:rFonts w:ascii="Arial" w:hAnsi="Arial" w:cs="Arial"/>
        </w:rPr>
        <w:t>Project</w:t>
      </w:r>
      <w:r w:rsidRPr="50AADFAB" w:rsidR="00F7103C">
        <w:rPr>
          <w:rFonts w:ascii="Arial" w:hAnsi="Arial" w:cs="Arial"/>
        </w:rPr>
        <w:t xml:space="preserve">. It should include the purpose, scope, definitions, acronyms, abbreviations, </w:t>
      </w:r>
      <w:r w:rsidRPr="50AADFAB" w:rsidR="00F7103C">
        <w:rPr>
          <w:rFonts w:ascii="Arial" w:hAnsi="Arial" w:cs="Arial"/>
        </w:rPr>
        <w:t>references</w:t>
      </w:r>
      <w:r w:rsidRPr="50AADFAB" w:rsidR="00F7103C">
        <w:rPr>
          <w:rFonts w:ascii="Arial" w:hAnsi="Arial" w:cs="Arial"/>
        </w:rPr>
        <w:t xml:space="preserve"> and overview of the </w:t>
      </w:r>
      <w:r w:rsidRPr="50AADFAB" w:rsidR="00F7103C">
        <w:rPr>
          <w:rStyle w:val="Strong"/>
          <w:rFonts w:ascii="Arial" w:hAnsi="Arial" w:cs="Arial"/>
        </w:rPr>
        <w:t>HLD LLD Document</w:t>
      </w:r>
      <w:r w:rsidRPr="50AADFAB" w:rsidR="00F7103C">
        <w:rPr>
          <w:rFonts w:ascii="Arial" w:hAnsi="Arial" w:cs="Arial"/>
        </w:rPr>
        <w:t>.]</w:t>
      </w:r>
    </w:p>
    <w:p w:rsidR="009B0A63" w:rsidP="009B0A63" w:rsidRDefault="009B0A63" w14:paraId="3CCC59F2" w14:textId="77777777">
      <w:pPr>
        <w:pStyle w:val="Heading2"/>
      </w:pPr>
      <w:bookmarkStart w:name="_Toc207768239" w:id="7"/>
      <w:bookmarkStart w:name="_Toc368912249" w:id="8"/>
      <w:r w:rsidRPr="009B0A63">
        <w:t>Intended Audience</w:t>
      </w:r>
      <w:bookmarkEnd w:id="7"/>
      <w:bookmarkEnd w:id="8"/>
    </w:p>
    <w:p w:rsidRPr="00B25D84" w:rsidR="00B25D84" w:rsidP="00B25D84" w:rsidRDefault="00B25D84" w14:paraId="06A36605" w14:textId="77777777">
      <w:pPr>
        <w:pStyle w:val="InfoBlue"/>
        <w:jc w:val="both"/>
        <w:rPr>
          <w:rFonts w:ascii="Arial" w:hAnsi="Arial" w:cs="Arial"/>
        </w:rPr>
      </w:pPr>
      <w:r>
        <w:rPr>
          <w:rFonts w:ascii="Arial" w:hAnsi="Arial" w:cs="Arial"/>
        </w:rPr>
        <w:t xml:space="preserve">[This section of the </w:t>
      </w:r>
      <w:r w:rsidRPr="00B25D84">
        <w:rPr>
          <w:b/>
        </w:rPr>
        <w:t>HLD LLD Document</w:t>
      </w:r>
      <w:r>
        <w:rPr>
          <w:rFonts w:ascii="Arial" w:hAnsi="Arial" w:cs="Arial"/>
        </w:rPr>
        <w:t xml:space="preserve"> should provide th</w:t>
      </w:r>
      <w:r w:rsidR="00FE3ABB">
        <w:rPr>
          <w:rFonts w:ascii="Arial" w:hAnsi="Arial" w:cs="Arial"/>
        </w:rPr>
        <w:t xml:space="preserve">e Names and Roles of the resources the </w:t>
      </w:r>
      <w:r w:rsidRPr="00B25D84">
        <w:rPr>
          <w:b/>
        </w:rPr>
        <w:t>HLD LLD Document</w:t>
      </w:r>
      <w:r>
        <w:rPr>
          <w:rFonts w:ascii="Arial" w:hAnsi="Arial" w:cs="Arial"/>
        </w:rPr>
        <w:t xml:space="preserve"> is intended for and what </w:t>
      </w:r>
      <w:r w:rsidR="00FE3ABB">
        <w:rPr>
          <w:rFonts w:ascii="Arial" w:hAnsi="Arial" w:cs="Arial"/>
        </w:rPr>
        <w:t xml:space="preserve">is </w:t>
      </w:r>
      <w:r>
        <w:rPr>
          <w:rFonts w:ascii="Arial" w:hAnsi="Arial" w:cs="Arial"/>
        </w:rPr>
        <w:t>to be expected out of this document.]</w:t>
      </w:r>
    </w:p>
    <w:p w:rsidRPr="003602B9" w:rsidR="009B0A63" w:rsidP="009B0A63" w:rsidRDefault="009B0A63" w14:paraId="458D7DC5" w14:textId="77777777">
      <w:pPr>
        <w:ind w:left="576"/>
        <w:jc w:val="both"/>
        <w:rPr>
          <w:rFonts w:ascii="Arial" w:hAnsi="Arial" w:cs="Arial"/>
          <w:bCs/>
        </w:rPr>
      </w:pPr>
    </w:p>
    <w:tbl>
      <w:tblPr>
        <w:tblW w:w="0" w:type="auto"/>
        <w:tblInd w:w="623" w:type="dxa"/>
        <w:tblLayout w:type="fixed"/>
        <w:tblLook w:val="0000" w:firstRow="0" w:lastRow="0" w:firstColumn="0" w:lastColumn="0" w:noHBand="0" w:noVBand="0"/>
      </w:tblPr>
      <w:tblGrid>
        <w:gridCol w:w="3960"/>
        <w:gridCol w:w="4730"/>
      </w:tblGrid>
      <w:tr w:rsidRPr="003602B9" w:rsidR="009B0A63" w:rsidTr="4B039DD3" w14:paraId="38C1A089" w14:textId="77777777">
        <w:tc>
          <w:tcPr>
            <w:tcW w:w="3960" w:type="dxa"/>
            <w:tcBorders>
              <w:top w:val="single" w:color="000000" w:themeColor="text1" w:sz="4" w:space="0"/>
              <w:left w:val="single" w:color="000000" w:themeColor="text1" w:sz="4" w:space="0"/>
              <w:bottom w:val="single" w:color="000000" w:themeColor="text1" w:sz="4" w:space="0"/>
            </w:tcBorders>
            <w:tcMar/>
          </w:tcPr>
          <w:p w:rsidRPr="003602B9" w:rsidR="009B0A63" w:rsidP="78E55FE5" w:rsidRDefault="009B0A63" w14:paraId="601ED1FF" w14:textId="7B28FE3E">
            <w:pPr>
              <w:pStyle w:val="Normal"/>
              <w:bidi w:val="0"/>
              <w:spacing w:before="0" w:beforeAutospacing="off" w:after="0" w:afterAutospacing="off" w:line="259" w:lineRule="auto"/>
              <w:ind w:left="0" w:right="0"/>
              <w:jc w:val="left"/>
            </w:pPr>
            <w:r w:rsidRPr="78E55FE5" w:rsidR="192BF832">
              <w:rPr>
                <w:rFonts w:ascii="Arial" w:hAnsi="Arial" w:cs="Arial"/>
              </w:rPr>
              <w:t>CPP</w:t>
            </w:r>
          </w:p>
        </w:tc>
        <w:tc>
          <w:tcPr>
            <w:tcW w:w="4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2B9" w:rsidR="009B0A63" w:rsidP="00140A70" w:rsidRDefault="009B0A63" w14:paraId="196AFEE7" w14:textId="025C0805">
            <w:pPr>
              <w:snapToGrid w:val="0"/>
              <w:rPr>
                <w:rFonts w:ascii="Arial" w:hAnsi="Arial" w:cs="Arial"/>
              </w:rPr>
            </w:pPr>
          </w:p>
        </w:tc>
      </w:tr>
      <w:tr w:rsidRPr="003602B9" w:rsidR="009B0A63" w:rsidTr="4B039DD3" w14:paraId="46D95163" w14:textId="77777777">
        <w:tc>
          <w:tcPr>
            <w:tcW w:w="3960" w:type="dxa"/>
            <w:tcBorders>
              <w:left w:val="single" w:color="000000" w:themeColor="text1" w:sz="4" w:space="0"/>
              <w:bottom w:val="single" w:color="000000" w:themeColor="text1" w:sz="4" w:space="0"/>
            </w:tcBorders>
            <w:tcMar/>
          </w:tcPr>
          <w:p w:rsidRPr="003602B9" w:rsidR="009B0A63" w:rsidP="4B039DD3" w:rsidRDefault="009B0A63" w14:paraId="77387F95" w14:textId="6165B19E">
            <w:pPr>
              <w:pStyle w:val="Normal"/>
              <w:bidi w:val="0"/>
              <w:spacing w:before="0" w:beforeAutospacing="off" w:after="0" w:afterAutospacing="off" w:line="259" w:lineRule="auto"/>
              <w:ind w:left="0" w:right="0"/>
              <w:jc w:val="left"/>
              <w:rPr>
                <w:rFonts w:ascii="Arial" w:hAnsi="Arial" w:cs="Arial"/>
              </w:rPr>
            </w:pPr>
            <w:bookmarkStart w:name="_Int_U9iZ51YB" w:id="1636650406"/>
            <w:r w:rsidRPr="4B039DD3" w:rsidR="3D1452EC">
              <w:rPr>
                <w:rFonts w:ascii="Arial" w:hAnsi="Arial" w:cs="Arial"/>
              </w:rPr>
              <w:t>Val grind</w:t>
            </w:r>
            <w:bookmarkEnd w:id="1636650406"/>
          </w:p>
        </w:tc>
        <w:tc>
          <w:tcPr>
            <w:tcW w:w="4730" w:type="dxa"/>
            <w:tcBorders>
              <w:left w:val="single" w:color="000000" w:themeColor="text1" w:sz="4" w:space="0"/>
              <w:bottom w:val="single" w:color="000000" w:themeColor="text1" w:sz="4" w:space="0"/>
              <w:right w:val="single" w:color="000000" w:themeColor="text1" w:sz="4" w:space="0"/>
            </w:tcBorders>
            <w:tcMar/>
          </w:tcPr>
          <w:p w:rsidRPr="003602B9" w:rsidR="009B0A63" w:rsidP="00140A70" w:rsidRDefault="009B0A63" w14:paraId="4D8372D6" w14:textId="1770ECDC">
            <w:pPr>
              <w:snapToGrid w:val="0"/>
              <w:rPr>
                <w:rFonts w:ascii="Arial" w:hAnsi="Arial" w:cs="Arial"/>
              </w:rPr>
            </w:pPr>
          </w:p>
        </w:tc>
      </w:tr>
    </w:tbl>
    <w:p w:rsidRPr="003602B9" w:rsidR="009B0A63" w:rsidP="54F9AFDA" w:rsidRDefault="009B0A63" w14:paraId="1A140E0C" w14:textId="77777777">
      <w:pPr>
        <w:ind w:left="475"/>
        <w:jc w:val="both"/>
        <w:rPr>
          <w:rFonts w:ascii="Arial" w:hAnsi="Arial" w:cs="Arial"/>
        </w:rPr>
      </w:pPr>
    </w:p>
    <w:p w:rsidR="009B0A63" w:rsidP="009B0A63" w:rsidRDefault="009B0A63" w14:paraId="0E6B95FD" w14:textId="77777777">
      <w:pPr>
        <w:pStyle w:val="Heading2"/>
      </w:pPr>
      <w:bookmarkStart w:name="_Toc207768240" w:id="9"/>
      <w:bookmarkStart w:name="_Toc368912250" w:id="10"/>
      <w:r w:rsidRPr="009B0A63">
        <w:t>Acronyms/Abbreviations</w:t>
      </w:r>
      <w:bookmarkEnd w:id="9"/>
      <w:bookmarkEnd w:id="10"/>
    </w:p>
    <w:p w:rsidR="002E66F4" w:rsidP="002E66F4" w:rsidRDefault="002E66F4" w14:paraId="5065C428" w14:textId="77777777">
      <w:pPr>
        <w:pStyle w:val="InfoBlue"/>
        <w:jc w:val="both"/>
        <w:rPr>
          <w:rFonts w:ascii="Arial" w:hAnsi="Arial" w:cs="Arial"/>
        </w:rPr>
      </w:pPr>
      <w:r>
        <w:rPr>
          <w:rFonts w:ascii="Arial" w:hAnsi="Arial" w:cs="Arial"/>
        </w:rPr>
        <w:t xml:space="preserve">[This subsection should provide the definitions of all terms, acronyms, and abbreviations required to interpret properly the </w:t>
      </w:r>
      <w:r>
        <w:rPr>
          <w:rStyle w:val="Strong"/>
          <w:rFonts w:ascii="Arial" w:hAnsi="Arial" w:cs="Arial"/>
        </w:rPr>
        <w:t>HLD LLD Document</w:t>
      </w:r>
      <w:r>
        <w:rPr>
          <w:rFonts w:ascii="Arial" w:hAnsi="Arial" w:cs="Arial"/>
        </w:rPr>
        <w:t>.  This information may be provided by reference to the project Glossary.]</w:t>
      </w:r>
    </w:p>
    <w:p w:rsidRPr="003602B9" w:rsidR="009B0A63" w:rsidP="009B0A63" w:rsidRDefault="009B0A63" w14:paraId="6B2303AD" w14:textId="77777777">
      <w:pPr>
        <w:rPr>
          <w:rFonts w:ascii="Arial" w:hAnsi="Arial" w:cs="Arial"/>
        </w:rPr>
      </w:pPr>
    </w:p>
    <w:tbl>
      <w:tblPr>
        <w:tblW w:w="0" w:type="auto"/>
        <w:tblInd w:w="643" w:type="dxa"/>
        <w:tblLayout w:type="fixed"/>
        <w:tblLook w:val="0000" w:firstRow="0" w:lastRow="0" w:firstColumn="0" w:lastColumn="0" w:noHBand="0" w:noVBand="0"/>
      </w:tblPr>
      <w:tblGrid>
        <w:gridCol w:w="1620"/>
        <w:gridCol w:w="7030"/>
      </w:tblGrid>
      <w:tr w:rsidRPr="003602B9" w:rsidR="009B0A63" w:rsidTr="78E55FE5" w14:paraId="774519AC" w14:textId="77777777">
        <w:tc>
          <w:tcPr>
            <w:tcW w:w="1620" w:type="dxa"/>
            <w:tcBorders>
              <w:top w:val="single" w:color="000000" w:themeColor="text1" w:sz="4" w:space="0"/>
              <w:left w:val="single" w:color="000000" w:themeColor="text1" w:sz="4" w:space="0"/>
              <w:bottom w:val="single" w:color="000000" w:themeColor="text1" w:sz="4" w:space="0"/>
            </w:tcBorders>
            <w:tcMar/>
          </w:tcPr>
          <w:p w:rsidRPr="003602B9" w:rsidR="009B0A63" w:rsidP="00140A70" w:rsidRDefault="009B0A63" w14:paraId="3950F930" w14:textId="19C4F1FD">
            <w:pPr>
              <w:snapToGrid w:val="0"/>
              <w:spacing w:line="240" w:lineRule="exact"/>
              <w:ind w:right="-21"/>
              <w:rPr>
                <w:rFonts w:ascii="Arial" w:hAnsi="Arial" w:cs="Arial"/>
              </w:rPr>
            </w:pPr>
            <w:r w:rsidRPr="78E55FE5" w:rsidR="6F619EC9">
              <w:rPr>
                <w:rFonts w:ascii="Arial" w:hAnsi="Arial" w:cs="Arial"/>
              </w:rPr>
              <w:t>UT</w:t>
            </w:r>
          </w:p>
        </w:tc>
        <w:tc>
          <w:tcPr>
            <w:tcW w:w="70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2B9" w:rsidR="009B0A63" w:rsidP="00140A70" w:rsidRDefault="009B0A63" w14:paraId="72746B4B" w14:textId="67AADEA8">
            <w:pPr>
              <w:snapToGrid w:val="0"/>
              <w:spacing w:line="240" w:lineRule="exact"/>
              <w:ind w:right="691"/>
              <w:rPr>
                <w:rFonts w:ascii="Arial" w:hAnsi="Arial" w:cs="Arial"/>
              </w:rPr>
            </w:pPr>
            <w:r w:rsidRPr="78E55FE5" w:rsidR="6F619EC9">
              <w:rPr>
                <w:rFonts w:ascii="Arial" w:hAnsi="Arial" w:cs="Arial"/>
              </w:rPr>
              <w:t>Unit Test</w:t>
            </w:r>
          </w:p>
        </w:tc>
      </w:tr>
      <w:tr w:rsidRPr="003602B9" w:rsidR="009B0A63" w:rsidTr="78E55FE5" w14:paraId="6211BDFE" w14:textId="77777777">
        <w:tc>
          <w:tcPr>
            <w:tcW w:w="1620" w:type="dxa"/>
            <w:tcBorders>
              <w:left w:val="single" w:color="000000" w:themeColor="text1" w:sz="4" w:space="0"/>
              <w:bottom w:val="single" w:color="000000" w:themeColor="text1" w:sz="4" w:space="0"/>
            </w:tcBorders>
            <w:tcMar/>
          </w:tcPr>
          <w:p w:rsidRPr="003602B9" w:rsidR="009B0A63" w:rsidP="00140A70" w:rsidRDefault="009B0A63" w14:paraId="30F6DE63" w14:textId="6158D8E3">
            <w:pPr>
              <w:snapToGrid w:val="0"/>
              <w:spacing w:line="240" w:lineRule="exact"/>
              <w:ind w:right="-21"/>
              <w:rPr>
                <w:rFonts w:ascii="Arial" w:hAnsi="Arial" w:cs="Arial"/>
              </w:rPr>
            </w:pPr>
            <w:r w:rsidRPr="78E55FE5" w:rsidR="6F619EC9">
              <w:rPr>
                <w:rFonts w:ascii="Arial" w:hAnsi="Arial" w:cs="Arial"/>
              </w:rPr>
              <w:t>IT</w:t>
            </w:r>
          </w:p>
        </w:tc>
        <w:tc>
          <w:tcPr>
            <w:tcW w:w="7030" w:type="dxa"/>
            <w:tcBorders>
              <w:left w:val="single" w:color="000000" w:themeColor="text1" w:sz="4" w:space="0"/>
              <w:bottom w:val="single" w:color="000000" w:themeColor="text1" w:sz="4" w:space="0"/>
              <w:right w:val="single" w:color="000000" w:themeColor="text1" w:sz="4" w:space="0"/>
            </w:tcBorders>
            <w:tcMar/>
          </w:tcPr>
          <w:p w:rsidRPr="003602B9" w:rsidR="009B0A63" w:rsidP="00140A70" w:rsidRDefault="009B0A63" w14:paraId="09BE3C08" w14:textId="595A5B1F">
            <w:pPr>
              <w:snapToGrid w:val="0"/>
              <w:spacing w:line="240" w:lineRule="exact"/>
              <w:ind w:right="691"/>
              <w:rPr>
                <w:rFonts w:ascii="Arial" w:hAnsi="Arial" w:cs="Arial"/>
              </w:rPr>
            </w:pPr>
            <w:r w:rsidRPr="78E55FE5" w:rsidR="6F619EC9">
              <w:rPr>
                <w:rFonts w:ascii="Arial" w:hAnsi="Arial" w:cs="Arial"/>
              </w:rPr>
              <w:t>Integrated Test</w:t>
            </w:r>
          </w:p>
        </w:tc>
      </w:tr>
      <w:tr w:rsidRPr="003602B9" w:rsidR="009B0A63" w:rsidTr="78E55FE5" w14:paraId="31DCD6F2" w14:textId="77777777">
        <w:tc>
          <w:tcPr>
            <w:tcW w:w="1620" w:type="dxa"/>
            <w:tcBorders>
              <w:left w:val="single" w:color="000000" w:themeColor="text1" w:sz="4" w:space="0"/>
              <w:bottom w:val="single" w:color="000000" w:themeColor="text1" w:sz="4" w:space="0"/>
            </w:tcBorders>
            <w:tcMar/>
          </w:tcPr>
          <w:p w:rsidRPr="003602B9" w:rsidR="009B0A63" w:rsidP="00140A70" w:rsidRDefault="009B0A63" w14:paraId="5DB2B73A" w14:textId="77777777">
            <w:pPr>
              <w:snapToGrid w:val="0"/>
              <w:spacing w:line="240" w:lineRule="exact"/>
              <w:ind w:right="-21"/>
              <w:rPr>
                <w:rFonts w:ascii="Arial" w:hAnsi="Arial" w:cs="Arial"/>
              </w:rPr>
            </w:pPr>
          </w:p>
        </w:tc>
        <w:tc>
          <w:tcPr>
            <w:tcW w:w="7030" w:type="dxa"/>
            <w:tcBorders>
              <w:left w:val="single" w:color="000000" w:themeColor="text1" w:sz="4" w:space="0"/>
              <w:bottom w:val="single" w:color="000000" w:themeColor="text1" w:sz="4" w:space="0"/>
              <w:right w:val="single" w:color="000000" w:themeColor="text1" w:sz="4" w:space="0"/>
            </w:tcBorders>
            <w:tcMar/>
          </w:tcPr>
          <w:p w:rsidRPr="003602B9" w:rsidR="009B0A63" w:rsidP="00140A70" w:rsidRDefault="009B0A63" w14:paraId="2C2C12E0" w14:textId="77777777">
            <w:pPr>
              <w:snapToGrid w:val="0"/>
              <w:spacing w:line="240" w:lineRule="exact"/>
              <w:ind w:right="691"/>
              <w:rPr>
                <w:rFonts w:ascii="Arial" w:hAnsi="Arial" w:cs="Arial"/>
              </w:rPr>
            </w:pPr>
          </w:p>
        </w:tc>
      </w:tr>
      <w:tr w:rsidRPr="003602B9" w:rsidR="009B0A63" w:rsidTr="78E55FE5" w14:paraId="6AF76BC2" w14:textId="77777777">
        <w:tc>
          <w:tcPr>
            <w:tcW w:w="1620" w:type="dxa"/>
            <w:tcBorders>
              <w:left w:val="single" w:color="000000" w:themeColor="text1" w:sz="4" w:space="0"/>
              <w:bottom w:val="single" w:color="000000" w:themeColor="text1" w:sz="4" w:space="0"/>
            </w:tcBorders>
            <w:tcMar/>
          </w:tcPr>
          <w:p w:rsidRPr="003602B9" w:rsidR="009B0A63" w:rsidP="00140A70" w:rsidRDefault="009B0A63" w14:paraId="002EC4E7" w14:textId="77777777">
            <w:pPr>
              <w:snapToGrid w:val="0"/>
              <w:spacing w:line="240" w:lineRule="exact"/>
              <w:ind w:right="-21"/>
              <w:rPr>
                <w:rFonts w:ascii="Arial" w:hAnsi="Arial" w:cs="Arial"/>
              </w:rPr>
            </w:pPr>
          </w:p>
        </w:tc>
        <w:tc>
          <w:tcPr>
            <w:tcW w:w="7030" w:type="dxa"/>
            <w:tcBorders>
              <w:left w:val="single" w:color="000000" w:themeColor="text1" w:sz="4" w:space="0"/>
              <w:bottom w:val="single" w:color="000000" w:themeColor="text1" w:sz="4" w:space="0"/>
              <w:right w:val="single" w:color="000000" w:themeColor="text1" w:sz="4" w:space="0"/>
            </w:tcBorders>
            <w:tcMar/>
          </w:tcPr>
          <w:p w:rsidRPr="003602B9" w:rsidR="009B0A63" w:rsidP="00140A70" w:rsidRDefault="009B0A63" w14:paraId="1D44943B" w14:textId="77777777">
            <w:pPr>
              <w:snapToGrid w:val="0"/>
              <w:spacing w:line="240" w:lineRule="exact"/>
              <w:ind w:right="691"/>
              <w:rPr>
                <w:rFonts w:ascii="Arial" w:hAnsi="Arial" w:cs="Arial"/>
              </w:rPr>
            </w:pPr>
          </w:p>
        </w:tc>
      </w:tr>
    </w:tbl>
    <w:p w:rsidRPr="003602B9" w:rsidR="009B0A63" w:rsidP="009B0A63" w:rsidRDefault="009B0A63" w14:paraId="30EDCEEA" w14:textId="77777777">
      <w:pPr>
        <w:rPr>
          <w:rFonts w:ascii="Arial" w:hAnsi="Arial" w:cs="Arial"/>
        </w:rPr>
      </w:pPr>
    </w:p>
    <w:p w:rsidR="009B0A63" w:rsidP="009B0A63" w:rsidRDefault="009B0A63" w14:paraId="2E27ADF7" w14:textId="77777777">
      <w:pPr>
        <w:pStyle w:val="Heading2"/>
      </w:pPr>
      <w:bookmarkStart w:name="_Toc207768241" w:id="11"/>
      <w:bookmarkStart w:name="_Toc368912251" w:id="12"/>
      <w:r w:rsidRPr="003602B9">
        <w:t>Project Purpose</w:t>
      </w:r>
      <w:bookmarkEnd w:id="11"/>
      <w:bookmarkEnd w:id="12"/>
    </w:p>
    <w:p w:rsidRPr="002E66F4" w:rsidR="002E66F4" w:rsidP="00C26C21" w:rsidRDefault="002E66F4" w14:paraId="4349B718" w14:textId="77777777">
      <w:pPr>
        <w:pStyle w:val="InfoBlue"/>
        <w:jc w:val="both"/>
      </w:pPr>
      <w:r w:rsidRPr="50AADFAB" w:rsidR="002E66F4">
        <w:rPr>
          <w:rFonts w:ascii="Arial" w:hAnsi="Arial" w:cs="Arial"/>
        </w:rPr>
        <w:t xml:space="preserve">[This section </w:t>
      </w:r>
      <w:r w:rsidRPr="50AADFAB" w:rsidR="00FE3ABB">
        <w:rPr>
          <w:rFonts w:ascii="Arial" w:hAnsi="Arial" w:cs="Arial"/>
        </w:rPr>
        <w:t xml:space="preserve">of the </w:t>
      </w:r>
      <w:r w:rsidRPr="50AADFAB" w:rsidR="00FE3ABB">
        <w:rPr>
          <w:rFonts w:ascii="Arial" w:hAnsi="Arial" w:cs="Arial"/>
          <w:b w:val="1"/>
          <w:bCs w:val="1"/>
        </w:rPr>
        <w:t>HLD LLD Document</w:t>
      </w:r>
      <w:r w:rsidRPr="50AADFAB" w:rsidR="00FE3ABB">
        <w:rPr>
          <w:rFonts w:ascii="Arial" w:hAnsi="Arial" w:cs="Arial"/>
        </w:rPr>
        <w:t xml:space="preserve"> </w:t>
      </w:r>
      <w:r w:rsidRPr="50AADFAB" w:rsidR="002E66F4">
        <w:rPr>
          <w:rFonts w:ascii="Arial" w:hAnsi="Arial" w:cs="Arial"/>
        </w:rPr>
        <w:t>defines the purpose of the Project.]</w:t>
      </w:r>
    </w:p>
    <w:p w:rsidR="2C518244" w:rsidP="50AADFAB" w:rsidRDefault="2C518244" w14:paraId="5FBFE4D6" w14:textId="51C6013C">
      <w:pPr>
        <w:pStyle w:val="BodyText"/>
        <w:rPr>
          <w:rFonts w:ascii="Arial" w:hAnsi="Arial" w:cs="Arial"/>
        </w:rPr>
      </w:pPr>
      <w:r w:rsidRPr="54F9AFDA" w:rsidR="7839DB32">
        <w:rPr>
          <w:rFonts w:ascii="Arial" w:hAnsi="Arial" w:cs="Arial"/>
        </w:rPr>
        <w:t xml:space="preserve">Exam Center Assignment purpose is to </w:t>
      </w:r>
      <w:r w:rsidRPr="54F9AFDA" w:rsidR="7839DB32">
        <w:rPr>
          <w:rFonts w:ascii="Arial" w:hAnsi="Arial" w:cs="Arial"/>
        </w:rPr>
        <w:t>allocate</w:t>
      </w:r>
      <w:r w:rsidRPr="54F9AFDA" w:rsidR="7839DB32">
        <w:rPr>
          <w:rFonts w:ascii="Arial" w:hAnsi="Arial" w:cs="Arial"/>
        </w:rPr>
        <w:t xml:space="preserve"> exam </w:t>
      </w:r>
      <w:r w:rsidRPr="54F9AFDA" w:rsidR="7839DB32">
        <w:rPr>
          <w:rFonts w:ascii="Arial" w:hAnsi="Arial" w:cs="Arial"/>
        </w:rPr>
        <w:t>center</w:t>
      </w:r>
      <w:r w:rsidRPr="54F9AFDA" w:rsidR="7839DB32">
        <w:rPr>
          <w:rFonts w:ascii="Arial" w:hAnsi="Arial" w:cs="Arial"/>
        </w:rPr>
        <w:t xml:space="preserve"> for </w:t>
      </w:r>
      <w:r w:rsidRPr="54F9AFDA" w:rsidR="7839DB32">
        <w:rPr>
          <w:rFonts w:ascii="Arial" w:hAnsi="Arial" w:cs="Arial"/>
        </w:rPr>
        <w:t>candi</w:t>
      </w:r>
      <w:r w:rsidRPr="54F9AFDA" w:rsidR="2D3DC241">
        <w:rPr>
          <w:rFonts w:ascii="Arial" w:hAnsi="Arial" w:cs="Arial"/>
        </w:rPr>
        <w:t>d</w:t>
      </w:r>
      <w:r w:rsidRPr="54F9AFDA" w:rsidR="7839DB32">
        <w:rPr>
          <w:rFonts w:ascii="Arial" w:hAnsi="Arial" w:cs="Arial"/>
        </w:rPr>
        <w:t xml:space="preserve">ate </w:t>
      </w:r>
      <w:r w:rsidRPr="54F9AFDA" w:rsidR="667D44F4">
        <w:rPr>
          <w:rFonts w:ascii="Arial" w:hAnsi="Arial" w:cs="Arial"/>
        </w:rPr>
        <w:t xml:space="preserve"> </w:t>
      </w:r>
      <w:r w:rsidRPr="54F9AFDA" w:rsidR="7839DB32">
        <w:rPr>
          <w:rFonts w:ascii="Arial" w:hAnsi="Arial" w:cs="Arial"/>
        </w:rPr>
        <w:t>based</w:t>
      </w:r>
      <w:r w:rsidRPr="54F9AFDA" w:rsidR="7839DB32">
        <w:rPr>
          <w:rFonts w:ascii="Arial" w:hAnsi="Arial" w:cs="Arial"/>
        </w:rPr>
        <w:t xml:space="preserve"> on</w:t>
      </w:r>
      <w:r w:rsidRPr="54F9AFDA" w:rsidR="1EC14C84">
        <w:rPr>
          <w:rFonts w:ascii="Arial" w:hAnsi="Arial" w:cs="Arial"/>
        </w:rPr>
        <w:t xml:space="preserve"> the exam </w:t>
      </w:r>
      <w:r w:rsidRPr="54F9AFDA" w:rsidR="3618FE0E">
        <w:rPr>
          <w:rFonts w:ascii="Arial" w:hAnsi="Arial" w:cs="Arial"/>
        </w:rPr>
        <w:t>he/she</w:t>
      </w:r>
      <w:r w:rsidRPr="54F9AFDA" w:rsidR="0535D222">
        <w:rPr>
          <w:rFonts w:ascii="Arial" w:hAnsi="Arial" w:cs="Arial"/>
        </w:rPr>
        <w:t xml:space="preserve"> is appearing.</w:t>
      </w:r>
    </w:p>
    <w:p w:rsidR="2C518244" w:rsidP="78E55FE5" w:rsidRDefault="2C518244" w14:paraId="640DE734" w14:textId="1829BE43">
      <w:pPr>
        <w:pStyle w:val="BodyText"/>
        <w:rPr>
          <w:rFonts w:ascii="Arial" w:hAnsi="Arial" w:cs="Arial"/>
        </w:rPr>
      </w:pPr>
      <w:bookmarkStart w:name="_Int_kTsdDQcT" w:id="1747776488"/>
      <w:r w:rsidRPr="50AADFAB" w:rsidR="05A8E3F5">
        <w:rPr>
          <w:rFonts w:ascii="Arial" w:hAnsi="Arial" w:cs="Arial"/>
        </w:rPr>
        <w:t>.</w:t>
      </w:r>
      <w:bookmarkEnd w:id="1747776488"/>
    </w:p>
    <w:p w:rsidR="009B0A63" w:rsidP="009B0A63" w:rsidRDefault="009B0A63" w14:paraId="7E01EFCD" w14:textId="77777777">
      <w:pPr>
        <w:pStyle w:val="Heading2"/>
      </w:pPr>
      <w:bookmarkStart w:name="_Toc207768242" w:id="13"/>
      <w:bookmarkStart w:name="_Toc368912252" w:id="14"/>
      <w:r w:rsidRPr="003602B9">
        <w:t>Key Project Objectives</w:t>
      </w:r>
      <w:bookmarkEnd w:id="13"/>
      <w:bookmarkEnd w:id="14"/>
    </w:p>
    <w:p w:rsidRPr="002E66F4" w:rsidR="002E66F4" w:rsidP="00C26C21" w:rsidRDefault="00FE3ABB" w14:paraId="2B5994BE" w14:textId="77777777">
      <w:pPr>
        <w:pStyle w:val="InfoBlue"/>
        <w:jc w:val="both"/>
      </w:pPr>
      <w:r w:rsidRPr="78E55FE5" w:rsidR="00FE3ABB">
        <w:rPr>
          <w:rFonts w:ascii="Arial" w:hAnsi="Arial" w:cs="Arial"/>
        </w:rPr>
        <w:t xml:space="preserve">[This section of the </w:t>
      </w:r>
      <w:r w:rsidRPr="78E55FE5" w:rsidR="00FE3ABB">
        <w:rPr>
          <w:rFonts w:ascii="Arial" w:hAnsi="Arial" w:cs="Arial"/>
          <w:b w:val="1"/>
          <w:bCs w:val="1"/>
        </w:rPr>
        <w:t>HLD LLD Document</w:t>
      </w:r>
      <w:r w:rsidRPr="78E55FE5" w:rsidR="00FE3ABB">
        <w:rPr>
          <w:rFonts w:ascii="Arial" w:hAnsi="Arial" w:cs="Arial"/>
        </w:rPr>
        <w:t xml:space="preserve"> defines the Key Project Objectives.]</w:t>
      </w:r>
    </w:p>
    <w:p w:rsidR="648FD111" w:rsidP="78E55FE5" w:rsidRDefault="648FD111" w14:paraId="60937591" w14:textId="5777E9E3">
      <w:pPr>
        <w:pStyle w:val="BodyText"/>
        <w:rPr>
          <w:rFonts w:ascii="Arial" w:hAnsi="Arial" w:cs="Arial"/>
        </w:rPr>
      </w:pPr>
      <w:r w:rsidRPr="4B039DD3" w:rsidR="648FD111">
        <w:rPr>
          <w:rFonts w:ascii="Arial" w:hAnsi="Arial" w:cs="Arial"/>
        </w:rPr>
        <w:t xml:space="preserve">To schedule without interference between </w:t>
      </w:r>
      <w:r w:rsidRPr="4B039DD3" w:rsidR="41023265">
        <w:rPr>
          <w:rFonts w:ascii="Arial" w:hAnsi="Arial" w:cs="Arial"/>
        </w:rPr>
        <w:t>exams</w:t>
      </w:r>
      <w:r w:rsidRPr="4B039DD3" w:rsidR="648FD111">
        <w:rPr>
          <w:rFonts w:ascii="Arial" w:hAnsi="Arial" w:cs="Arial"/>
        </w:rPr>
        <w:t xml:space="preserve"> </w:t>
      </w:r>
      <w:r w:rsidRPr="4B039DD3" w:rsidR="6E779D1E">
        <w:rPr>
          <w:rFonts w:ascii="Arial" w:hAnsi="Arial" w:cs="Arial"/>
        </w:rPr>
        <w:t>by</w:t>
      </w:r>
      <w:r w:rsidRPr="4B039DD3" w:rsidR="648FD111">
        <w:rPr>
          <w:rFonts w:ascii="Arial" w:hAnsi="Arial" w:cs="Arial"/>
        </w:rPr>
        <w:t xml:space="preserve"> </w:t>
      </w:r>
      <w:r w:rsidRPr="4B039DD3" w:rsidR="648FD111">
        <w:rPr>
          <w:rFonts w:ascii="Arial" w:hAnsi="Arial" w:cs="Arial"/>
        </w:rPr>
        <w:t>maintain</w:t>
      </w:r>
      <w:r w:rsidRPr="4B039DD3" w:rsidR="68846FB5">
        <w:rPr>
          <w:rFonts w:ascii="Arial" w:hAnsi="Arial" w:cs="Arial"/>
        </w:rPr>
        <w:t>ing</w:t>
      </w:r>
      <w:r w:rsidRPr="4B039DD3" w:rsidR="65B25579">
        <w:rPr>
          <w:rFonts w:ascii="Arial" w:hAnsi="Arial" w:cs="Arial"/>
        </w:rPr>
        <w:t xml:space="preserve"> time management</w:t>
      </w:r>
      <w:r w:rsidRPr="4B039DD3" w:rsidR="07D05846">
        <w:rPr>
          <w:rFonts w:ascii="Arial" w:hAnsi="Arial" w:cs="Arial"/>
        </w:rPr>
        <w:t>.</w:t>
      </w:r>
    </w:p>
    <w:p w:rsidR="009B0A63" w:rsidP="009B0A63" w:rsidRDefault="009B0A63" w14:paraId="26AC0DDF" w14:textId="77777777">
      <w:pPr>
        <w:pStyle w:val="Heading2"/>
      </w:pPr>
      <w:bookmarkStart w:name="_toc389" w:id="15"/>
      <w:bookmarkStart w:name="_Toc207768243" w:id="16"/>
      <w:bookmarkStart w:name="_Toc368912253" w:id="17"/>
      <w:bookmarkEnd w:id="15"/>
      <w:r>
        <w:t>P</w:t>
      </w:r>
      <w:r w:rsidRPr="003602B9">
        <w:t>roject Scope and Limitation</w:t>
      </w:r>
      <w:bookmarkEnd w:id="16"/>
      <w:bookmarkEnd w:id="17"/>
    </w:p>
    <w:p w:rsidRPr="00632C3B" w:rsidR="00632C3B" w:rsidP="00C26C21" w:rsidRDefault="00632C3B" w14:paraId="319CFD7A" w14:textId="77777777">
      <w:pPr>
        <w:pStyle w:val="InfoBlue"/>
        <w:jc w:val="both"/>
      </w:pPr>
      <w:r w:rsidRPr="78E55FE5" w:rsidR="00632C3B">
        <w:rPr>
          <w:rFonts w:ascii="Arial" w:hAnsi="Arial" w:cs="Arial"/>
        </w:rPr>
        <w:t xml:space="preserve">[This section of the </w:t>
      </w:r>
      <w:r w:rsidRPr="78E55FE5" w:rsidR="00632C3B">
        <w:rPr>
          <w:rFonts w:ascii="Arial" w:hAnsi="Arial" w:cs="Arial"/>
          <w:b w:val="1"/>
          <w:bCs w:val="1"/>
        </w:rPr>
        <w:t>HLD LLD Document</w:t>
      </w:r>
      <w:r w:rsidRPr="78E55FE5" w:rsidR="00632C3B">
        <w:rPr>
          <w:rFonts w:ascii="Arial" w:hAnsi="Arial" w:cs="Arial"/>
        </w:rPr>
        <w:t xml:space="preserve"> defines the scope of the project and the Limitations in executing the project.]</w:t>
      </w:r>
    </w:p>
    <w:p w:rsidR="78E55FE5" w:rsidP="78E55FE5" w:rsidRDefault="78E55FE5" w14:paraId="7037372E" w14:textId="022B42E2">
      <w:pPr>
        <w:pStyle w:val="BodyText"/>
        <w:rPr>
          <w:rFonts w:ascii="Arial" w:hAnsi="Arial" w:cs="Arial"/>
        </w:rPr>
      </w:pPr>
      <w:r w:rsidRPr="4B039DD3" w:rsidR="23555CA4">
        <w:rPr>
          <w:rFonts w:ascii="Arial" w:hAnsi="Arial" w:cs="Arial"/>
        </w:rPr>
        <w:t>Scheduling without interference and makin</w:t>
      </w:r>
      <w:r w:rsidRPr="4B039DD3" w:rsidR="64BB138A">
        <w:rPr>
          <w:rFonts w:ascii="Arial" w:hAnsi="Arial" w:cs="Arial"/>
        </w:rPr>
        <w:t xml:space="preserve">g all </w:t>
      </w:r>
      <w:r w:rsidRPr="4B039DD3" w:rsidR="16BED13D">
        <w:rPr>
          <w:rFonts w:ascii="Arial" w:hAnsi="Arial" w:cs="Arial"/>
        </w:rPr>
        <w:t>exams</w:t>
      </w:r>
      <w:r w:rsidRPr="4B039DD3" w:rsidR="64BB138A">
        <w:rPr>
          <w:rFonts w:ascii="Arial" w:hAnsi="Arial" w:cs="Arial"/>
        </w:rPr>
        <w:t xml:space="preserve"> done for given </w:t>
      </w:r>
      <w:r w:rsidRPr="4B039DD3" w:rsidR="6233F1EE">
        <w:rPr>
          <w:rFonts w:ascii="Arial" w:hAnsi="Arial" w:cs="Arial"/>
        </w:rPr>
        <w:t>candidates</w:t>
      </w:r>
      <w:r w:rsidRPr="4B039DD3" w:rsidR="64BB138A">
        <w:rPr>
          <w:rFonts w:ascii="Arial" w:hAnsi="Arial" w:cs="Arial"/>
        </w:rPr>
        <w:t xml:space="preserve"> w</w:t>
      </w:r>
      <w:r w:rsidRPr="4B039DD3" w:rsidR="080DC10A">
        <w:rPr>
          <w:rFonts w:ascii="Arial" w:hAnsi="Arial" w:cs="Arial"/>
        </w:rPr>
        <w:t xml:space="preserve">ithout leaving any </w:t>
      </w:r>
      <w:r w:rsidRPr="4B039DD3" w:rsidR="549E1287">
        <w:rPr>
          <w:rFonts w:ascii="Arial" w:hAnsi="Arial" w:cs="Arial"/>
        </w:rPr>
        <w:t>candidates</w:t>
      </w:r>
      <w:r w:rsidRPr="4B039DD3" w:rsidR="080DC10A">
        <w:rPr>
          <w:rFonts w:ascii="Arial" w:hAnsi="Arial" w:cs="Arial"/>
        </w:rPr>
        <w:t xml:space="preserve"> given in list of </w:t>
      </w:r>
      <w:bookmarkStart w:name="_Int_tQMaTIR6" w:id="1930804800"/>
      <w:bookmarkStart w:name="_Int_ni03Y3bp" w:id="223797699"/>
      <w:r w:rsidRPr="4B039DD3" w:rsidR="080DC10A">
        <w:rPr>
          <w:rFonts w:ascii="Arial" w:hAnsi="Arial" w:cs="Arial"/>
        </w:rPr>
        <w:t>file</w:t>
      </w:r>
      <w:r w:rsidRPr="4B039DD3" w:rsidR="080DC10A">
        <w:rPr>
          <w:rFonts w:ascii="Arial" w:hAnsi="Arial" w:cs="Arial"/>
        </w:rPr>
        <w:t xml:space="preserve">. </w:t>
      </w:r>
      <w:r w:rsidRPr="4B039DD3" w:rsidR="031830E9">
        <w:rPr>
          <w:rFonts w:ascii="Arial" w:hAnsi="Arial" w:cs="Arial"/>
        </w:rPr>
        <w:t>There</w:t>
      </w:r>
      <w:r w:rsidRPr="4B039DD3" w:rsidR="080DC10A">
        <w:rPr>
          <w:rFonts w:ascii="Arial" w:hAnsi="Arial" w:cs="Arial"/>
        </w:rPr>
        <w:t xml:space="preserve"> </w:t>
      </w:r>
      <w:bookmarkEnd w:id="223797699"/>
      <w:bookmarkStart w:name="_Int_CwYgy3zi" w:id="103372627"/>
      <w:r w:rsidRPr="4B039DD3" w:rsidR="080DC10A">
        <w:rPr>
          <w:rFonts w:ascii="Arial" w:hAnsi="Arial" w:cs="Arial"/>
        </w:rPr>
        <w:t>will be some inte</w:t>
      </w:r>
      <w:r w:rsidRPr="4B039DD3" w:rsidR="3796E423">
        <w:rPr>
          <w:rFonts w:ascii="Arial" w:hAnsi="Arial" w:cs="Arial"/>
        </w:rPr>
        <w:t xml:space="preserve">rference </w:t>
      </w:r>
      <w:bookmarkStart w:name="_Int_zsif3tWh" w:id="1532937825"/>
      <w:r w:rsidRPr="4B039DD3" w:rsidR="3796E423">
        <w:rPr>
          <w:rFonts w:ascii="Arial" w:hAnsi="Arial" w:cs="Arial"/>
        </w:rPr>
        <w:t xml:space="preserve">if </w:t>
      </w:r>
      <w:r w:rsidRPr="4B039DD3" w:rsidR="53E87502">
        <w:rPr>
          <w:rFonts w:ascii="Arial" w:hAnsi="Arial" w:cs="Arial"/>
        </w:rPr>
        <w:t>candidate</w:t>
      </w:r>
      <w:r w:rsidRPr="4B039DD3" w:rsidR="770E27A0">
        <w:rPr>
          <w:rFonts w:ascii="Arial" w:hAnsi="Arial" w:cs="Arial"/>
        </w:rPr>
        <w:t xml:space="preserve"> gets </w:t>
      </w:r>
      <w:r w:rsidRPr="4B039DD3" w:rsidR="770E27A0">
        <w:rPr>
          <w:rFonts w:ascii="Arial" w:hAnsi="Arial" w:cs="Arial"/>
        </w:rPr>
        <w:t>allocated</w:t>
      </w:r>
      <w:bookmarkEnd w:id="1532937825"/>
      <w:r w:rsidRPr="4B039DD3" w:rsidR="3796E423">
        <w:rPr>
          <w:rFonts w:ascii="Arial" w:hAnsi="Arial" w:cs="Arial"/>
        </w:rPr>
        <w:t xml:space="preserve"> t</w:t>
      </w:r>
      <w:r w:rsidRPr="4B039DD3" w:rsidR="0255EE61">
        <w:rPr>
          <w:rFonts w:ascii="Arial" w:hAnsi="Arial" w:cs="Arial"/>
        </w:rPr>
        <w:t>wo exam centers.</w:t>
      </w:r>
      <w:r w:rsidRPr="4B039DD3" w:rsidR="080DC10A">
        <w:rPr>
          <w:rFonts w:ascii="Arial" w:hAnsi="Arial" w:cs="Arial"/>
        </w:rPr>
        <w:t xml:space="preserve"> </w:t>
      </w:r>
      <w:bookmarkEnd w:id="103372627"/>
      <w:bookmarkEnd w:id="1930804800"/>
      <w:r w:rsidRPr="4B039DD3" w:rsidR="23555CA4">
        <w:rPr>
          <w:rFonts w:ascii="Arial" w:hAnsi="Arial" w:cs="Arial"/>
        </w:rPr>
        <w:t xml:space="preserve"> </w:t>
      </w:r>
    </w:p>
    <w:p w:rsidR="009B0A63" w:rsidP="009B0A63" w:rsidRDefault="009B0A63" w14:paraId="6EB50683" w14:textId="77777777">
      <w:pPr>
        <w:pStyle w:val="Heading3"/>
      </w:pPr>
      <w:bookmarkStart w:name="_Toc207768244" w:id="18"/>
      <w:bookmarkStart w:name="_Toc368912254" w:id="19"/>
      <w:r w:rsidRPr="003602B9">
        <w:t>In Scope</w:t>
      </w:r>
      <w:bookmarkEnd w:id="18"/>
      <w:bookmarkEnd w:id="19"/>
    </w:p>
    <w:p w:rsidRPr="00632C3B" w:rsidR="00632C3B" w:rsidP="00C26C21" w:rsidRDefault="00632C3B" w14:paraId="31C7BD96" w14:textId="77777777">
      <w:pPr>
        <w:pStyle w:val="InfoBlue"/>
        <w:jc w:val="both"/>
      </w:pPr>
      <w:r w:rsidRPr="4B039DD3" w:rsidR="00632C3B">
        <w:rPr>
          <w:rFonts w:ascii="Arial" w:hAnsi="Arial" w:cs="Arial"/>
        </w:rPr>
        <w:t xml:space="preserve">[This section of the </w:t>
      </w:r>
      <w:r w:rsidRPr="4B039DD3" w:rsidR="00632C3B">
        <w:rPr>
          <w:rFonts w:ascii="Arial" w:hAnsi="Arial" w:cs="Arial"/>
          <w:b w:val="1"/>
          <w:bCs w:val="1"/>
        </w:rPr>
        <w:t>HLD LLD Document</w:t>
      </w:r>
      <w:r w:rsidRPr="4B039DD3" w:rsidR="00632C3B">
        <w:rPr>
          <w:rFonts w:ascii="Arial" w:hAnsi="Arial" w:cs="Arial"/>
        </w:rPr>
        <w:t xml:space="preserve"> defines what all is expected and in the scope of the project]</w:t>
      </w:r>
    </w:p>
    <w:p w:rsidR="680EF75D" w:rsidP="4B039DD3" w:rsidRDefault="680EF75D" w14:paraId="49415D06" w14:textId="6B62249D">
      <w:pPr>
        <w:pStyle w:val="BodyText"/>
      </w:pPr>
      <w:r w:rsidRPr="4B039DD3" w:rsidR="680EF75D">
        <w:rPr>
          <w:rFonts w:ascii="Arial" w:hAnsi="Arial" w:cs="Arial"/>
        </w:rPr>
        <w:t xml:space="preserve">This Project </w:t>
      </w:r>
      <w:r w:rsidRPr="4B039DD3" w:rsidR="680EF75D">
        <w:rPr>
          <w:rFonts w:ascii="Arial" w:hAnsi="Arial" w:cs="Arial"/>
        </w:rPr>
        <w:t>allocates</w:t>
      </w:r>
      <w:r w:rsidRPr="4B039DD3" w:rsidR="680EF75D">
        <w:rPr>
          <w:rFonts w:ascii="Arial" w:hAnsi="Arial" w:cs="Arial"/>
        </w:rPr>
        <w:t xml:space="preserve"> exam centers to candidates based on the candidat</w:t>
      </w:r>
      <w:r w:rsidRPr="4B039DD3" w:rsidR="55E39875">
        <w:rPr>
          <w:rFonts w:ascii="Arial" w:hAnsi="Arial" w:cs="Arial"/>
        </w:rPr>
        <w:t>e id, exam id</w:t>
      </w:r>
    </w:p>
    <w:p w:rsidR="009B0A63" w:rsidP="4B039DD3" w:rsidRDefault="009B0A63" w14:paraId="56C0EFD8" w14:textId="1107C0E4">
      <w:pPr>
        <w:pStyle w:val="BodyText"/>
        <w:ind w:left="0"/>
        <w:rPr>
          <w:rFonts w:ascii="Arial" w:hAnsi="Arial" w:cs="Arial"/>
          <w:b w:val="1"/>
          <w:bCs w:val="1"/>
          <w:sz w:val="26"/>
          <w:szCs w:val="26"/>
        </w:rPr>
      </w:pPr>
      <w:r w:rsidRPr="4B039DD3" w:rsidR="592C913B">
        <w:rPr>
          <w:rFonts w:ascii="Arial" w:hAnsi="Arial" w:cs="Arial"/>
        </w:rPr>
        <w:t xml:space="preserve">          </w:t>
      </w:r>
      <w:r w:rsidRPr="4B039DD3" w:rsidR="592C913B">
        <w:rPr>
          <w:rFonts w:ascii="Arial" w:hAnsi="Arial" w:cs="Arial"/>
          <w:b w:val="1"/>
          <w:bCs w:val="1"/>
          <w:sz w:val="26"/>
          <w:szCs w:val="26"/>
        </w:rPr>
        <w:t xml:space="preserve">1.5.2. </w:t>
      </w:r>
      <w:r w:rsidRPr="4B039DD3" w:rsidR="592C913B">
        <w:rPr>
          <w:rFonts w:ascii="Arial" w:hAnsi="Arial" w:cs="Arial"/>
        </w:rPr>
        <w:t xml:space="preserve">  </w:t>
      </w:r>
      <w:r w:rsidRPr="4B039DD3" w:rsidR="592C913B">
        <w:rPr>
          <w:rFonts w:ascii="Arial" w:hAnsi="Arial" w:cs="Arial"/>
          <w:sz w:val="26"/>
          <w:szCs w:val="26"/>
        </w:rPr>
        <w:t xml:space="preserve">   </w:t>
      </w:r>
      <w:r w:rsidRPr="4B039DD3" w:rsidR="592C913B">
        <w:rPr>
          <w:rFonts w:ascii="Arial" w:hAnsi="Arial" w:cs="Arial"/>
          <w:b w:val="1"/>
          <w:bCs w:val="1"/>
          <w:sz w:val="26"/>
          <w:szCs w:val="26"/>
        </w:rPr>
        <w:t>Out of scope</w:t>
      </w:r>
    </w:p>
    <w:p w:rsidR="00632C3B" w:rsidP="00632C3B" w:rsidRDefault="00632C3B" w14:paraId="42BE0ED4" w14:textId="77777777">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what is out of the scope of the project]</w:t>
      </w:r>
    </w:p>
    <w:p w:rsidRPr="00632C3B" w:rsidR="00632C3B" w:rsidP="00632C3B" w:rsidRDefault="00632C3B" w14:paraId="104BC14C" w14:textId="69B10D88">
      <w:r w:rsidRPr="50AADFAB" w:rsidR="274E947F">
        <w:rPr>
          <w:sz w:val="24"/>
          <w:szCs w:val="24"/>
        </w:rPr>
        <w:t xml:space="preserve">Required to </w:t>
      </w:r>
      <w:bookmarkStart w:name="_Int_TDSfIOQ3" w:id="926832846"/>
      <w:bookmarkStart w:name="_Int_4lshqtRa" w:id="630611312"/>
      <w:r w:rsidRPr="50AADFAB" w:rsidR="719D6107">
        <w:rPr>
          <w:sz w:val="24"/>
          <w:szCs w:val="24"/>
        </w:rPr>
        <w:t>involve techniques</w:t>
      </w:r>
      <w:bookmarkEnd w:id="630611312"/>
      <w:r w:rsidRPr="50AADFAB" w:rsidR="719D6107">
        <w:rPr>
          <w:sz w:val="24"/>
          <w:szCs w:val="24"/>
        </w:rPr>
        <w:t xml:space="preserve"> such as </w:t>
      </w:r>
      <w:bookmarkStart w:name="_Int_QKZQ7GIp" w:id="250746261"/>
      <w:r w:rsidRPr="50AADFAB" w:rsidR="719D6107">
        <w:rPr>
          <w:sz w:val="24"/>
          <w:szCs w:val="24"/>
        </w:rPr>
        <w:t xml:space="preserve">concurrency, inheritance </w:t>
      </w:r>
      <w:bookmarkStart w:name="_Int_FiYeNodH" w:id="2145234075"/>
      <w:r w:rsidRPr="50AADFAB" w:rsidR="719D6107">
        <w:rPr>
          <w:sz w:val="24"/>
          <w:szCs w:val="24"/>
        </w:rPr>
        <w:t>to make</w:t>
      </w:r>
      <w:bookmarkEnd w:id="2145234075"/>
      <w:r w:rsidRPr="50AADFAB" w:rsidR="719D6107">
        <w:rPr>
          <w:sz w:val="24"/>
          <w:szCs w:val="24"/>
        </w:rPr>
        <w:t xml:space="preserve"> the </w:t>
      </w:r>
      <w:bookmarkStart w:name="_Int_S1EpVwje" w:id="1808206138"/>
      <w:r w:rsidRPr="50AADFAB" w:rsidR="719D6107">
        <w:rPr>
          <w:sz w:val="24"/>
          <w:szCs w:val="24"/>
        </w:rPr>
        <w:t>project</w:t>
      </w:r>
      <w:bookmarkEnd w:id="1808206138"/>
      <w:r w:rsidRPr="50AADFAB" w:rsidR="719D6107">
        <w:rPr>
          <w:sz w:val="24"/>
          <w:szCs w:val="24"/>
        </w:rPr>
        <w:t xml:space="preserve"> done completely.</w:t>
      </w:r>
      <w:bookmarkEnd w:id="250746261"/>
      <w:r w:rsidR="719D6107">
        <w:rPr/>
        <w:t xml:space="preserve"> </w:t>
      </w:r>
      <w:bookmarkEnd w:id="926832846"/>
    </w:p>
    <w:p w:rsidR="009B0A63" w:rsidP="009B0A63" w:rsidRDefault="009B0A63" w14:paraId="454331C3" w14:textId="77777777">
      <w:pPr>
        <w:pStyle w:val="Heading2"/>
      </w:pPr>
      <w:bookmarkStart w:name="_Toc207768246" w:id="22"/>
      <w:bookmarkStart w:name="_Toc368912256" w:id="23"/>
      <w:r w:rsidRPr="003602B9">
        <w:t>Functional Overview</w:t>
      </w:r>
      <w:bookmarkEnd w:id="22"/>
      <w:bookmarkEnd w:id="23"/>
    </w:p>
    <w:p w:rsidRPr="00333A76" w:rsidR="00333A76" w:rsidP="00333A76" w:rsidRDefault="00333A76" w14:paraId="3DD8E5AC" w14:textId="77777777">
      <w:pPr>
        <w:pStyle w:val="InfoBlue"/>
        <w:jc w:val="both"/>
        <w:rPr>
          <w:rFonts w:ascii="Arial" w:hAnsi="Arial" w:cs="Arial"/>
        </w:rPr>
      </w:pPr>
      <w:r w:rsidRPr="530736B5" w:rsidR="00333A76">
        <w:rPr>
          <w:rFonts w:ascii="Arial" w:hAnsi="Arial" w:cs="Arial"/>
        </w:rPr>
        <w:t xml:space="preserve">[This section of the </w:t>
      </w:r>
      <w:r w:rsidRPr="530736B5" w:rsidR="00333A76">
        <w:rPr>
          <w:rFonts w:ascii="Arial" w:hAnsi="Arial" w:cs="Arial"/>
          <w:b w:val="1"/>
          <w:bCs w:val="1"/>
        </w:rPr>
        <w:t>HLD LLD Document</w:t>
      </w:r>
      <w:r w:rsidRPr="530736B5" w:rsidR="00333A76">
        <w:rPr>
          <w:rFonts w:ascii="Arial" w:hAnsi="Arial" w:cs="Arial"/>
        </w:rPr>
        <w:t xml:space="preserve"> Provides a general description of the software system including its functionality and matters related to the overall system function and its design Feel free to split this discussion</w:t>
      </w:r>
      <w:r w:rsidRPr="530736B5" w:rsidR="00C26C21">
        <w:rPr>
          <w:rFonts w:ascii="Arial" w:hAnsi="Arial" w:cs="Arial"/>
        </w:rPr>
        <w:t xml:space="preserve"> up into subsections (and sub </w:t>
      </w:r>
      <w:r w:rsidRPr="530736B5" w:rsidR="00333A76">
        <w:rPr>
          <w:rFonts w:ascii="Arial" w:hAnsi="Arial" w:cs="Arial"/>
        </w:rPr>
        <w:t xml:space="preserve">sections, </w:t>
      </w:r>
      <w:r w:rsidRPr="530736B5" w:rsidR="00333A76">
        <w:rPr>
          <w:rFonts w:ascii="Arial" w:hAnsi="Arial" w:cs="Arial"/>
        </w:rPr>
        <w:t>etc</w:t>
      </w:r>
      <w:r w:rsidRPr="530736B5" w:rsidR="00333A76">
        <w:rPr>
          <w:rFonts w:ascii="Arial" w:hAnsi="Arial" w:cs="Arial"/>
        </w:rPr>
        <w:t xml:space="preserve"> ...).</w:t>
      </w:r>
      <w:r w:rsidRPr="530736B5" w:rsidR="00333A76">
        <w:rPr>
          <w:rFonts w:ascii="Arial" w:hAnsi="Arial" w:cs="Arial"/>
        </w:rPr>
        <w:t>]</w:t>
      </w:r>
    </w:p>
    <w:p w:rsidR="1535D944" w:rsidP="530736B5" w:rsidRDefault="1535D944" w14:paraId="05B64887" w14:textId="6892E132">
      <w:pPr>
        <w:pStyle w:val="BodyText"/>
        <w:rPr>
          <w:rFonts w:ascii="Arial" w:hAnsi="Arial" w:cs="Arial"/>
        </w:rPr>
      </w:pPr>
      <w:r w:rsidRPr="530736B5" w:rsidR="1535D944">
        <w:rPr>
          <w:rFonts w:ascii="Arial" w:hAnsi="Arial" w:cs="Arial"/>
        </w:rPr>
        <w:t>CPP ATL enables to code the job specifications ,</w:t>
      </w:r>
      <w:r w:rsidRPr="530736B5" w:rsidR="1535D944">
        <w:rPr>
          <w:rFonts w:ascii="Arial" w:hAnsi="Arial" w:cs="Arial"/>
        </w:rPr>
        <w:t>FileIO</w:t>
      </w:r>
      <w:r w:rsidRPr="530736B5" w:rsidR="1535D944">
        <w:rPr>
          <w:rFonts w:ascii="Arial" w:hAnsi="Arial" w:cs="Arial"/>
        </w:rPr>
        <w:t xml:space="preserve"> </w:t>
      </w:r>
      <w:bookmarkStart w:name="_Int_EUrgWRKq" w:id="1320600089"/>
      <w:r w:rsidRPr="530736B5" w:rsidR="77C2B39B">
        <w:rPr>
          <w:rFonts w:ascii="Arial" w:hAnsi="Arial" w:cs="Arial"/>
        </w:rPr>
        <w:t xml:space="preserve">operations </w:t>
      </w:r>
      <w:r w:rsidRPr="530736B5" w:rsidR="77C2B39B">
        <w:rPr>
          <w:rFonts w:ascii="Arial" w:hAnsi="Arial" w:cs="Arial"/>
        </w:rPr>
        <w:t>helps</w:t>
      </w:r>
      <w:r w:rsidRPr="530736B5" w:rsidR="77C2B39B">
        <w:rPr>
          <w:rFonts w:ascii="Arial" w:hAnsi="Arial" w:cs="Arial"/>
        </w:rPr>
        <w:t xml:space="preserve"> to read </w:t>
      </w:r>
      <w:r w:rsidRPr="530736B5" w:rsidR="77C2B39B">
        <w:rPr>
          <w:rFonts w:ascii="Arial" w:hAnsi="Arial" w:cs="Arial"/>
        </w:rPr>
        <w:t>file</w:t>
      </w:r>
      <w:r w:rsidRPr="530736B5" w:rsidR="77C2B39B">
        <w:rPr>
          <w:rFonts w:ascii="Arial" w:hAnsi="Arial" w:cs="Arial"/>
        </w:rPr>
        <w:t xml:space="preserve"> from Command line arguments and write </w:t>
      </w:r>
      <w:r w:rsidRPr="530736B5" w:rsidR="77C2B39B">
        <w:rPr>
          <w:rFonts w:ascii="Arial" w:hAnsi="Arial" w:cs="Arial"/>
        </w:rPr>
        <w:t>schedule</w:t>
      </w:r>
      <w:r w:rsidRPr="530736B5" w:rsidR="77C2B39B">
        <w:rPr>
          <w:rFonts w:ascii="Arial" w:hAnsi="Arial" w:cs="Arial"/>
        </w:rPr>
        <w:t xml:space="preserve"> into different text files .</w:t>
      </w:r>
      <w:r w:rsidRPr="530736B5" w:rsidR="77C2B39B">
        <w:rPr>
          <w:rFonts w:ascii="Arial" w:hAnsi="Arial" w:cs="Arial"/>
        </w:rPr>
        <w:t>Valgrind</w:t>
      </w:r>
      <w:r w:rsidRPr="530736B5" w:rsidR="77C2B39B">
        <w:rPr>
          <w:rFonts w:ascii="Arial" w:hAnsi="Arial" w:cs="Arial"/>
        </w:rPr>
        <w:t xml:space="preserve"> </w:t>
      </w:r>
      <w:bookmarkEnd w:id="1320600089"/>
      <w:r w:rsidRPr="530736B5" w:rsidR="1535D944">
        <w:rPr>
          <w:rFonts w:ascii="Arial" w:hAnsi="Arial" w:cs="Arial"/>
        </w:rPr>
        <w:t xml:space="preserve"> </w:t>
      </w:r>
      <w:r w:rsidRPr="530736B5" w:rsidR="1209AA9F">
        <w:rPr>
          <w:rFonts w:ascii="Arial" w:hAnsi="Arial" w:cs="Arial"/>
        </w:rPr>
        <w:t>captures the data of memory leak.</w:t>
      </w:r>
    </w:p>
    <w:p w:rsidR="009B0A63" w:rsidP="009B0A63" w:rsidRDefault="009B0A63" w14:paraId="44EFDD89" w14:textId="77777777">
      <w:pPr>
        <w:pStyle w:val="Heading2"/>
      </w:pPr>
      <w:bookmarkStart w:name="_Toc207768248" w:id="24"/>
      <w:bookmarkStart w:name="_Toc368912257" w:id="25"/>
      <w:r w:rsidRPr="003602B9">
        <w:t>Assumptions</w:t>
      </w:r>
      <w:bookmarkEnd w:id="24"/>
      <w:r w:rsidR="003751D9">
        <w:t>,</w:t>
      </w:r>
      <w:r w:rsidR="007D4C5D">
        <w:t xml:space="preserve"> Dependencies</w:t>
      </w:r>
      <w:r w:rsidR="003751D9">
        <w:t xml:space="preserve"> &amp; Constraints</w:t>
      </w:r>
      <w:bookmarkEnd w:id="25"/>
    </w:p>
    <w:p w:rsidRPr="003751D9" w:rsidR="003751D9" w:rsidP="003751D9" w:rsidRDefault="003751D9" w14:paraId="4112B9BF" w14:textId="77777777">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Pr="003751D9">
        <w:rPr>
          <w:rFonts w:ascii="Arial" w:hAnsi="Arial" w:cs="Arial"/>
        </w:rPr>
        <w:t>escribing any assumptions</w:t>
      </w:r>
      <w:r w:rsidRPr="003751D9" w:rsidR="001F5AD1">
        <w:rPr>
          <w:rFonts w:ascii="Arial" w:hAnsi="Arial" w:cs="Arial"/>
        </w:rPr>
        <w:t>, dependencies</w:t>
      </w:r>
      <w:r w:rsidRPr="003751D9">
        <w:rPr>
          <w:rFonts w:ascii="Arial" w:hAnsi="Arial" w:cs="Arial"/>
        </w:rPr>
        <w:t xml:space="preserve"> or </w:t>
      </w:r>
      <w:r w:rsidRPr="003751D9" w:rsidR="001F5AD1">
        <w:rPr>
          <w:rFonts w:ascii="Arial" w:hAnsi="Arial" w:cs="Arial"/>
        </w:rPr>
        <w:t>constrains</w:t>
      </w:r>
      <w:r w:rsidRPr="003751D9">
        <w:rPr>
          <w:rFonts w:ascii="Arial" w:hAnsi="Arial" w:cs="Arial"/>
        </w:rPr>
        <w:t xml:space="preserve"> </w:t>
      </w:r>
      <w:r>
        <w:rPr>
          <w:rFonts w:ascii="Arial" w:hAnsi="Arial" w:cs="Arial"/>
        </w:rPr>
        <w:t>that are taken into consideration while preparing this document</w:t>
      </w:r>
      <w:r w:rsidRPr="003751D9">
        <w:rPr>
          <w:rFonts w:ascii="Arial" w:hAnsi="Arial" w:cs="Arial"/>
        </w:rPr>
        <w:t>. These may concern such issues as:</w:t>
      </w:r>
    </w:p>
    <w:p w:rsidRPr="003751D9" w:rsidR="003751D9" w:rsidP="003751D9" w:rsidRDefault="003751D9" w14:paraId="066C9A39" w14:textId="77777777">
      <w:pPr>
        <w:pStyle w:val="InfoBlue"/>
        <w:jc w:val="both"/>
        <w:rPr>
          <w:rFonts w:ascii="Arial" w:hAnsi="Arial" w:cs="Arial"/>
        </w:rPr>
      </w:pPr>
      <w:r w:rsidRPr="003751D9">
        <w:rPr>
          <w:rFonts w:ascii="Arial" w:hAnsi="Arial" w:cs="Arial"/>
        </w:rPr>
        <w:t>Related software or hardware</w:t>
      </w:r>
    </w:p>
    <w:p w:rsidRPr="003751D9" w:rsidR="003751D9" w:rsidP="003751D9" w:rsidRDefault="003751D9" w14:paraId="0F653B47" w14:textId="77777777">
      <w:pPr>
        <w:pStyle w:val="InfoBlue"/>
        <w:jc w:val="both"/>
        <w:rPr>
          <w:rFonts w:ascii="Arial" w:hAnsi="Arial" w:cs="Arial"/>
        </w:rPr>
      </w:pPr>
      <w:r w:rsidRPr="003751D9">
        <w:rPr>
          <w:rFonts w:ascii="Arial" w:hAnsi="Arial" w:cs="Arial"/>
        </w:rPr>
        <w:t>Operating systems</w:t>
      </w:r>
    </w:p>
    <w:p w:rsidRPr="003751D9" w:rsidR="003751D9" w:rsidP="003751D9" w:rsidRDefault="003751D9" w14:paraId="399FB99B" w14:textId="77777777">
      <w:pPr>
        <w:pStyle w:val="InfoBlue"/>
        <w:jc w:val="both"/>
        <w:rPr>
          <w:rFonts w:ascii="Arial" w:hAnsi="Arial" w:cs="Arial"/>
        </w:rPr>
      </w:pPr>
      <w:r w:rsidRPr="003751D9">
        <w:rPr>
          <w:rFonts w:ascii="Arial" w:hAnsi="Arial" w:cs="Arial"/>
        </w:rPr>
        <w:t>End-user characteristics</w:t>
      </w:r>
    </w:p>
    <w:p w:rsidRPr="007D4C5D" w:rsidR="007D4C5D" w:rsidP="0019538E" w:rsidRDefault="003751D9" w14:paraId="3FA04C98" w14:textId="77777777">
      <w:pPr>
        <w:pStyle w:val="InfoBlue"/>
        <w:jc w:val="both"/>
      </w:pPr>
      <w:r w:rsidRPr="530736B5" w:rsidR="003751D9">
        <w:rPr>
          <w:rFonts w:ascii="Arial" w:hAnsi="Arial" w:cs="Arial"/>
        </w:rPr>
        <w:t>Possible and/or probable changes in functionality</w:t>
      </w:r>
      <w:r w:rsidRPr="530736B5" w:rsidR="003751D9">
        <w:rPr>
          <w:rFonts w:ascii="Arial" w:hAnsi="Arial" w:cs="Arial"/>
        </w:rPr>
        <w:t>]</w:t>
      </w:r>
      <w:r w:rsidRPr="530736B5" w:rsidR="003751D9">
        <w:rPr>
          <w:rFonts w:ascii="Arial" w:hAnsi="Arial" w:cs="Arial"/>
        </w:rPr>
        <w:t xml:space="preserve"> </w:t>
      </w:r>
    </w:p>
    <w:p w:rsidR="66145677" w:rsidP="530736B5" w:rsidRDefault="66145677" w14:paraId="49DF40D2" w14:textId="3F85C1B1">
      <w:pPr>
        <w:pStyle w:val="BodyText"/>
      </w:pPr>
      <w:r w:rsidRPr="4B039DD3" w:rsidR="66145677">
        <w:rPr>
          <w:rFonts w:ascii="Arial" w:hAnsi="Arial" w:cs="Arial"/>
        </w:rPr>
        <w:t xml:space="preserve">Schedule for different </w:t>
      </w:r>
      <w:r w:rsidRPr="4B039DD3" w:rsidR="0C1E954F">
        <w:rPr>
          <w:rFonts w:ascii="Arial" w:hAnsi="Arial" w:cs="Arial"/>
        </w:rPr>
        <w:t xml:space="preserve">exams </w:t>
      </w:r>
      <w:r w:rsidRPr="4B039DD3" w:rsidR="66145677">
        <w:rPr>
          <w:rFonts w:ascii="Arial" w:hAnsi="Arial" w:cs="Arial"/>
        </w:rPr>
        <w:t xml:space="preserve">is done by assuming the </w:t>
      </w:r>
      <w:r w:rsidRPr="4B039DD3" w:rsidR="425167B3">
        <w:rPr>
          <w:rFonts w:ascii="Arial" w:hAnsi="Arial" w:cs="Arial"/>
        </w:rPr>
        <w:t xml:space="preserve">candidate info </w:t>
      </w:r>
      <w:r w:rsidRPr="4B039DD3" w:rsidR="66145677">
        <w:rPr>
          <w:rFonts w:ascii="Arial" w:hAnsi="Arial" w:cs="Arial"/>
        </w:rPr>
        <w:t xml:space="preserve">given in the </w:t>
      </w:r>
      <w:r w:rsidRPr="4B039DD3" w:rsidR="084366F6">
        <w:rPr>
          <w:rFonts w:ascii="Arial" w:hAnsi="Arial" w:cs="Arial"/>
        </w:rPr>
        <w:t>candidate</w:t>
      </w:r>
      <w:bookmarkStart w:name="_Int_kTdSmKFE" w:id="1332289178"/>
      <w:r w:rsidRPr="4B039DD3" w:rsidR="66145677">
        <w:rPr>
          <w:rFonts w:ascii="Arial" w:hAnsi="Arial" w:cs="Arial"/>
        </w:rPr>
        <w:t xml:space="preserve"> file</w:t>
      </w:r>
      <w:bookmarkEnd w:id="1332289178"/>
      <w:r w:rsidRPr="4B039DD3" w:rsidR="66145677">
        <w:rPr>
          <w:rFonts w:ascii="Arial" w:hAnsi="Arial" w:cs="Arial"/>
        </w:rPr>
        <w:t xml:space="preserve"> is of correct format.</w:t>
      </w:r>
      <w:r w:rsidRPr="4B039DD3" w:rsidR="218D0D04">
        <w:rPr>
          <w:rFonts w:ascii="Arial" w:hAnsi="Arial" w:cs="Arial"/>
        </w:rPr>
        <w:t xml:space="preserve"> Modified </w:t>
      </w:r>
      <w:bookmarkStart w:name="_Int_uMiFsBRL" w:id="765095998"/>
      <w:r w:rsidRPr="4B039DD3" w:rsidR="1A4DFB07">
        <w:rPr>
          <w:rFonts w:ascii="Arial" w:hAnsi="Arial" w:cs="Arial"/>
        </w:rPr>
        <w:t>application</w:t>
      </w:r>
      <w:bookmarkEnd w:id="765095998"/>
      <w:r w:rsidRPr="4B039DD3" w:rsidR="218D0D04">
        <w:rPr>
          <w:rFonts w:ascii="Arial" w:hAnsi="Arial" w:cs="Arial"/>
        </w:rPr>
        <w:t xml:space="preserve"> </w:t>
      </w:r>
      <w:bookmarkStart w:name="_Int_VS6Rdvic" w:id="53881060"/>
      <w:r w:rsidRPr="4B039DD3" w:rsidR="218D0D04">
        <w:rPr>
          <w:rFonts w:ascii="Arial" w:hAnsi="Arial" w:cs="Arial"/>
        </w:rPr>
        <w:t>will remove</w:t>
      </w:r>
      <w:bookmarkEnd w:id="53881060"/>
      <w:r w:rsidRPr="4B039DD3" w:rsidR="218D0D04">
        <w:rPr>
          <w:rFonts w:ascii="Arial" w:hAnsi="Arial" w:cs="Arial"/>
        </w:rPr>
        <w:t xml:space="preserve"> the </w:t>
      </w:r>
      <w:r w:rsidRPr="4B039DD3" w:rsidR="2F8988B1">
        <w:rPr>
          <w:rFonts w:ascii="Arial" w:hAnsi="Arial" w:cs="Arial"/>
        </w:rPr>
        <w:t xml:space="preserve">exams </w:t>
      </w:r>
      <w:bookmarkStart w:name="_Int_UxmaMEpJ" w:id="830096110"/>
      <w:r w:rsidRPr="4B039DD3" w:rsidR="6E0E6E70">
        <w:rPr>
          <w:rFonts w:ascii="Arial" w:hAnsi="Arial" w:cs="Arial"/>
        </w:rPr>
        <w:t>that</w:t>
      </w:r>
      <w:bookmarkEnd w:id="830096110"/>
      <w:r w:rsidRPr="4B039DD3" w:rsidR="218D0D04">
        <w:rPr>
          <w:rFonts w:ascii="Arial" w:hAnsi="Arial" w:cs="Arial"/>
        </w:rPr>
        <w:t xml:space="preserve"> are not in correct format.</w:t>
      </w:r>
    </w:p>
    <w:p w:rsidRPr="003602B9" w:rsidR="009B0A63" w:rsidP="00E120EC" w:rsidRDefault="009B0A63" w14:paraId="03A74288" w14:textId="77777777">
      <w:pPr>
        <w:pStyle w:val="Heading2"/>
      </w:pPr>
      <w:bookmarkStart w:name="_Toc207768249" w:id="26"/>
      <w:bookmarkStart w:name="_Toc368912258" w:id="27"/>
      <w:r w:rsidRPr="003602B9">
        <w:t>Risks</w:t>
      </w:r>
      <w:bookmarkEnd w:id="26"/>
      <w:bookmarkEnd w:id="27"/>
    </w:p>
    <w:p w:rsidR="00B85653" w:rsidP="0019538E" w:rsidRDefault="003751D9" w14:paraId="42B010AE" w14:textId="77777777">
      <w:pPr>
        <w:pStyle w:val="InfoBlue"/>
        <w:jc w:val="both"/>
      </w:pPr>
      <w:r w:rsidRPr="530736B5" w:rsidR="003751D9">
        <w:rPr>
          <w:rFonts w:ascii="Arial" w:hAnsi="Arial" w:cs="Arial"/>
        </w:rPr>
        <w:t xml:space="preserve">[This section of the </w:t>
      </w:r>
      <w:r w:rsidRPr="530736B5" w:rsidR="003751D9">
        <w:rPr>
          <w:rFonts w:ascii="Arial" w:hAnsi="Arial" w:cs="Arial"/>
          <w:b w:val="1"/>
          <w:bCs w:val="1"/>
        </w:rPr>
        <w:t>HLD LLD Document</w:t>
      </w:r>
      <w:r w:rsidRPr="530736B5" w:rsidR="003751D9">
        <w:rPr>
          <w:rFonts w:ascii="Arial" w:hAnsi="Arial" w:cs="Arial"/>
        </w:rPr>
        <w:t xml:space="preserve"> </w:t>
      </w:r>
      <w:r w:rsidRPr="530736B5" w:rsidR="003751D9">
        <w:rPr>
          <w:rFonts w:ascii="Arial" w:hAnsi="Arial" w:cs="Arial"/>
        </w:rPr>
        <w:t>is for d</w:t>
      </w:r>
      <w:r w:rsidRPr="530736B5" w:rsidR="00CE5AD2">
        <w:rPr>
          <w:rFonts w:ascii="Arial" w:hAnsi="Arial" w:cs="Arial"/>
        </w:rPr>
        <w:t xml:space="preserve">escribing the risks </w:t>
      </w:r>
      <w:r w:rsidRPr="530736B5" w:rsidR="003751D9">
        <w:rPr>
          <w:rFonts w:ascii="Arial" w:hAnsi="Arial" w:cs="Arial"/>
        </w:rPr>
        <w:t>that are taken into consideration while preparing this document</w:t>
      </w:r>
      <w:r w:rsidRPr="530736B5" w:rsidR="003751D9">
        <w:rPr>
          <w:rFonts w:ascii="Arial" w:hAnsi="Arial" w:cs="Arial"/>
        </w:rPr>
        <w:t xml:space="preserve">. </w:t>
      </w:r>
      <w:r w:rsidRPr="530736B5" w:rsidR="00CE5AD2">
        <w:rPr>
          <w:rFonts w:ascii="Arial" w:hAnsi="Arial" w:cs="Arial"/>
        </w:rPr>
        <w:t xml:space="preserve">All the risks related to Software, Hardware, Operating System, Users, </w:t>
      </w:r>
      <w:r w:rsidRPr="530736B5" w:rsidR="00CE5AD2">
        <w:rPr>
          <w:rFonts w:ascii="Arial" w:hAnsi="Arial" w:cs="Arial"/>
        </w:rPr>
        <w:t>etc</w:t>
      </w:r>
      <w:r w:rsidRPr="530736B5" w:rsidR="00CE5AD2">
        <w:rPr>
          <w:rFonts w:ascii="Arial" w:hAnsi="Arial" w:cs="Arial"/>
        </w:rPr>
        <w:t xml:space="preserve"> </w:t>
      </w:r>
      <w:r w:rsidRPr="530736B5" w:rsidR="00CE5AD2">
        <w:rPr>
          <w:rFonts w:ascii="Arial" w:hAnsi="Arial" w:cs="Arial"/>
        </w:rPr>
        <w:t>have to</w:t>
      </w:r>
      <w:r w:rsidRPr="530736B5" w:rsidR="00CE5AD2">
        <w:rPr>
          <w:rFonts w:ascii="Arial" w:hAnsi="Arial" w:cs="Arial"/>
        </w:rPr>
        <w:t xml:space="preserve"> be documented here.]</w:t>
      </w:r>
    </w:p>
    <w:p w:rsidR="503896C8" w:rsidP="530736B5" w:rsidRDefault="503896C8" w14:paraId="03E1532C" w14:textId="34E484DC">
      <w:pPr>
        <w:pStyle w:val="BodyText"/>
        <w:rPr>
          <w:rFonts w:ascii="Arial" w:hAnsi="Arial" w:cs="Arial"/>
        </w:rPr>
      </w:pPr>
      <w:bookmarkStart w:name="_Int_eqQFRz2X" w:id="150159787"/>
      <w:r w:rsidRPr="530736B5" w:rsidR="503896C8">
        <w:rPr>
          <w:rFonts w:ascii="Arial" w:hAnsi="Arial" w:cs="Arial"/>
        </w:rPr>
        <w:t>All assumptions,</w:t>
      </w:r>
      <w:bookmarkEnd w:id="150159787"/>
      <w:r w:rsidRPr="530736B5" w:rsidR="503896C8">
        <w:rPr>
          <w:rFonts w:ascii="Arial" w:hAnsi="Arial" w:cs="Arial"/>
        </w:rPr>
        <w:t xml:space="preserve"> functional </w:t>
      </w:r>
      <w:bookmarkStart w:name="_Int_IlPyNzRv" w:id="1876573010"/>
      <w:r w:rsidRPr="530736B5" w:rsidR="503896C8">
        <w:rPr>
          <w:rFonts w:ascii="Arial" w:hAnsi="Arial" w:cs="Arial"/>
        </w:rPr>
        <w:t xml:space="preserve">overview and design parameters are documented without evaluation which are to be implemented without missing. </w:t>
      </w:r>
      <w:bookmarkEnd w:id="1876573010"/>
    </w:p>
    <w:p w:rsidR="006B3C2A" w:rsidP="006B3C2A" w:rsidRDefault="009D4FE0" w14:paraId="777CC2AB" w14:textId="77777777">
      <w:pPr>
        <w:pStyle w:val="Heading1"/>
      </w:pPr>
      <w:bookmarkStart w:name="_Toc207768251" w:id="28"/>
      <w:bookmarkStart w:name="_Toc368912259" w:id="29"/>
      <w:r w:rsidRPr="003602B9">
        <w:t>Design Overview</w:t>
      </w:r>
      <w:bookmarkStart w:name="_Toc207768252" w:id="30"/>
      <w:bookmarkEnd w:id="28"/>
      <w:bookmarkEnd w:id="29"/>
    </w:p>
    <w:p w:rsidR="00F748A1" w:rsidP="08194B78" w:rsidRDefault="00F748A1" w14:paraId="0EF3E033" w14:textId="262FFE4C">
      <w:pPr>
        <w:pStyle w:val="InfoBlue"/>
        <w:jc w:val="both"/>
        <w:rPr>
          <w:rFonts w:ascii="Arial" w:hAnsi="Arial" w:cs="Arial"/>
        </w:rPr>
      </w:pPr>
      <w:r w:rsidRPr="08194B78" w:rsidR="00F748A1">
        <w:rPr>
          <w:rFonts w:ascii="Arial" w:hAnsi="Arial" w:cs="Arial"/>
        </w:rPr>
        <w:t xml:space="preserve">In this section, </w:t>
      </w:r>
      <w:r w:rsidRPr="08194B78" w:rsidR="00F748A1">
        <w:rPr>
          <w:rFonts w:ascii="Arial" w:hAnsi="Arial" w:cs="Arial"/>
        </w:rPr>
        <w:t xml:space="preserve">a general description of the software system including its functionality and matters related to the overall system and its design </w:t>
      </w:r>
      <w:r w:rsidRPr="08194B78" w:rsidR="00F748A1">
        <w:rPr>
          <w:rFonts w:ascii="Arial" w:hAnsi="Arial" w:cs="Arial"/>
        </w:rPr>
        <w:t>has to</w:t>
      </w:r>
      <w:r w:rsidRPr="08194B78" w:rsidR="00F748A1">
        <w:rPr>
          <w:rFonts w:ascii="Arial" w:hAnsi="Arial" w:cs="Arial"/>
        </w:rPr>
        <w:t xml:space="preserve"> be documented.]</w:t>
      </w:r>
    </w:p>
    <w:p w:rsidR="006B3C2A" w:rsidP="006B3C2A" w:rsidRDefault="009D4FE0" w14:paraId="5AAB9AF4" w14:textId="77777777">
      <w:pPr>
        <w:pStyle w:val="Heading2"/>
      </w:pPr>
      <w:bookmarkStart w:name="_Toc368912260" w:id="31"/>
      <w:r w:rsidRPr="003602B9">
        <w:t>Design Objectives</w:t>
      </w:r>
      <w:bookmarkStart w:name="_Toc207768253" w:id="32"/>
      <w:bookmarkEnd w:id="30"/>
      <w:bookmarkEnd w:id="31"/>
    </w:p>
    <w:p w:rsidRPr="00ED14C1" w:rsidR="00ED14C1" w:rsidP="00ED14C1" w:rsidRDefault="00ED14C1" w14:paraId="046473F0" w14:textId="77777777">
      <w:pPr>
        <w:pStyle w:val="InfoBlue"/>
        <w:jc w:val="both"/>
        <w:rPr>
          <w:rFonts w:ascii="Arial" w:hAnsi="Arial" w:cs="Arial"/>
        </w:rPr>
      </w:pPr>
      <w:r w:rsidRPr="50AADFAB" w:rsidR="00ED14C1">
        <w:rPr>
          <w:rFonts w:ascii="Arial" w:hAnsi="Arial" w:cs="Arial"/>
        </w:rPr>
        <w:t xml:space="preserve">[In this section, </w:t>
      </w:r>
      <w:r w:rsidRPr="50AADFAB" w:rsidR="00ED14C1">
        <w:rPr>
          <w:rFonts w:ascii="Arial" w:hAnsi="Arial" w:cs="Arial"/>
        </w:rPr>
        <w:t>a general description of the system</w:t>
      </w:r>
      <w:r w:rsidRPr="50AADFAB" w:rsidR="00ED14C1">
        <w:rPr>
          <w:rFonts w:ascii="Arial" w:hAnsi="Arial" w:cs="Arial"/>
        </w:rPr>
        <w:t xml:space="preserve">’s design </w:t>
      </w:r>
      <w:r w:rsidRPr="50AADFAB" w:rsidR="00ED14C1">
        <w:rPr>
          <w:rFonts w:ascii="Arial" w:hAnsi="Arial" w:cs="Arial"/>
        </w:rPr>
        <w:t>objectives</w:t>
      </w:r>
      <w:r w:rsidRPr="50AADFAB" w:rsidR="00ED14C1">
        <w:rPr>
          <w:rFonts w:ascii="Arial" w:hAnsi="Arial" w:cs="Arial"/>
        </w:rPr>
        <w:t xml:space="preserve"> including matters related to the overall system and its design </w:t>
      </w:r>
      <w:r w:rsidRPr="50AADFAB" w:rsidR="00ED14C1">
        <w:rPr>
          <w:rFonts w:ascii="Arial" w:hAnsi="Arial" w:cs="Arial"/>
        </w:rPr>
        <w:t>has to</w:t>
      </w:r>
      <w:r w:rsidRPr="50AADFAB" w:rsidR="00ED14C1">
        <w:rPr>
          <w:rFonts w:ascii="Arial" w:hAnsi="Arial" w:cs="Arial"/>
        </w:rPr>
        <w:t xml:space="preserve"> be documented.]</w:t>
      </w:r>
    </w:p>
    <w:p w:rsidR="1EF531FB" w:rsidP="50AADFAB" w:rsidRDefault="1EF531FB" w14:paraId="7F325DB4" w14:textId="2A602F8C">
      <w:pPr>
        <w:pStyle w:val="BodyText"/>
        <w:rPr>
          <w:rFonts w:ascii="Arial" w:hAnsi="Arial" w:cs="Arial"/>
        </w:rPr>
      </w:pPr>
      <w:r w:rsidRPr="4B039DD3" w:rsidR="1EF531FB">
        <w:rPr>
          <w:rFonts w:ascii="Arial" w:hAnsi="Arial" w:cs="Arial"/>
        </w:rPr>
        <w:t xml:space="preserve">Design </w:t>
      </w:r>
      <w:r w:rsidRPr="4B039DD3" w:rsidR="1EF531FB">
        <w:rPr>
          <w:rFonts w:ascii="Arial" w:hAnsi="Arial" w:cs="Arial"/>
        </w:rPr>
        <w:t>objectives</w:t>
      </w:r>
      <w:r w:rsidRPr="4B039DD3" w:rsidR="1EF531FB">
        <w:rPr>
          <w:rFonts w:ascii="Arial" w:hAnsi="Arial" w:cs="Arial"/>
        </w:rPr>
        <w:t xml:space="preserve"> include different parameters like </w:t>
      </w:r>
      <w:r w:rsidRPr="4B039DD3" w:rsidR="67C7D77E">
        <w:rPr>
          <w:rFonts w:ascii="Arial" w:hAnsi="Arial" w:cs="Arial"/>
        </w:rPr>
        <w:t>exams</w:t>
      </w:r>
      <w:r w:rsidRPr="4B039DD3" w:rsidR="1EF531FB">
        <w:rPr>
          <w:rFonts w:ascii="Arial" w:hAnsi="Arial" w:cs="Arial"/>
        </w:rPr>
        <w:t xml:space="preserve"> given to c</w:t>
      </w:r>
      <w:r w:rsidRPr="4B039DD3" w:rsidR="41F2C2D1">
        <w:rPr>
          <w:rFonts w:ascii="Arial" w:hAnsi="Arial" w:cs="Arial"/>
        </w:rPr>
        <w:t xml:space="preserve">andidate </w:t>
      </w:r>
      <w:r w:rsidRPr="4B039DD3" w:rsidR="1EF531FB">
        <w:rPr>
          <w:rFonts w:ascii="Arial" w:hAnsi="Arial" w:cs="Arial"/>
        </w:rPr>
        <w:t xml:space="preserve">and scheduling corresponding </w:t>
      </w:r>
      <w:r w:rsidRPr="4B039DD3" w:rsidR="27DCB940">
        <w:rPr>
          <w:rFonts w:ascii="Arial" w:hAnsi="Arial" w:cs="Arial"/>
        </w:rPr>
        <w:t>exam centers</w:t>
      </w:r>
      <w:r w:rsidRPr="4B039DD3" w:rsidR="1EF531FB">
        <w:rPr>
          <w:rFonts w:ascii="Arial" w:hAnsi="Arial" w:cs="Arial"/>
        </w:rPr>
        <w:t xml:space="preserve"> and </w:t>
      </w:r>
      <w:r w:rsidRPr="4B039DD3" w:rsidR="1EF531FB">
        <w:rPr>
          <w:rFonts w:ascii="Arial" w:hAnsi="Arial" w:cs="Arial"/>
        </w:rPr>
        <w:t>p</w:t>
      </w:r>
      <w:r w:rsidRPr="4B039DD3" w:rsidR="0756377B">
        <w:rPr>
          <w:rFonts w:ascii="Arial" w:hAnsi="Arial" w:cs="Arial"/>
        </w:rPr>
        <w:t>roviding</w:t>
      </w:r>
      <w:r w:rsidRPr="4B039DD3" w:rsidR="0756377B">
        <w:rPr>
          <w:rFonts w:ascii="Arial" w:hAnsi="Arial" w:cs="Arial"/>
        </w:rPr>
        <w:t xml:space="preserve"> </w:t>
      </w:r>
      <w:bookmarkStart w:name="_Int_9YLStipv" w:id="662266914"/>
      <w:r w:rsidRPr="4B039DD3" w:rsidR="0756377B">
        <w:rPr>
          <w:rFonts w:ascii="Arial" w:hAnsi="Arial" w:cs="Arial"/>
        </w:rPr>
        <w:t xml:space="preserve">interference less design while assigning </w:t>
      </w:r>
      <w:r w:rsidRPr="4B039DD3" w:rsidR="2221D5B9">
        <w:rPr>
          <w:rFonts w:ascii="Arial" w:hAnsi="Arial" w:cs="Arial"/>
        </w:rPr>
        <w:t xml:space="preserve">exam centers </w:t>
      </w:r>
      <w:r w:rsidRPr="4B039DD3" w:rsidR="0756377B">
        <w:rPr>
          <w:rFonts w:ascii="Arial" w:hAnsi="Arial" w:cs="Arial"/>
        </w:rPr>
        <w:t xml:space="preserve">to </w:t>
      </w:r>
      <w:r w:rsidRPr="4B039DD3" w:rsidR="3DA20271">
        <w:rPr>
          <w:rFonts w:ascii="Arial" w:hAnsi="Arial" w:cs="Arial"/>
        </w:rPr>
        <w:t>candidates</w:t>
      </w:r>
      <w:bookmarkStart w:name="_Int_cZpB2c4Q" w:id="657066990"/>
      <w:r w:rsidRPr="4B039DD3" w:rsidR="0756377B">
        <w:rPr>
          <w:rFonts w:ascii="Arial" w:hAnsi="Arial" w:cs="Arial"/>
        </w:rPr>
        <w:t>.</w:t>
      </w:r>
      <w:bookmarkEnd w:id="657066990"/>
      <w:r w:rsidRPr="4B039DD3" w:rsidR="0756377B">
        <w:rPr>
          <w:rFonts w:ascii="Arial" w:hAnsi="Arial" w:cs="Arial"/>
        </w:rPr>
        <w:t xml:space="preserve"> </w:t>
      </w:r>
      <w:bookmarkEnd w:id="662266914"/>
    </w:p>
    <w:p w:rsidR="009D4FE0" w:rsidP="006B3C2A" w:rsidRDefault="009D4FE0" w14:paraId="1CC063E1" w14:textId="77777777">
      <w:pPr>
        <w:pStyle w:val="Heading3"/>
      </w:pPr>
      <w:bookmarkStart w:name="_Toc368912261" w:id="33"/>
      <w:r w:rsidRPr="003602B9">
        <w:t>Recommended Architecture</w:t>
      </w:r>
      <w:bookmarkEnd w:id="32"/>
      <w:bookmarkEnd w:id="33"/>
    </w:p>
    <w:p w:rsidR="00912B13" w:rsidP="08194B78" w:rsidRDefault="00912B13" w14:paraId="56A15995" w14:textId="329524E6">
      <w:pPr>
        <w:pStyle w:val="InfoBlue"/>
        <w:jc w:val="both"/>
        <w:rPr>
          <w:rFonts w:ascii="Arial" w:hAnsi="Arial" w:cs="Arial"/>
        </w:rPr>
      </w:pPr>
      <w:r w:rsidRPr="530736B5" w:rsidR="00912B13">
        <w:rPr>
          <w:rFonts w:ascii="Arial" w:hAnsi="Arial" w:cs="Arial"/>
        </w:rPr>
        <w:t>[In this section, a document the Recommended System Architecture]</w:t>
      </w:r>
    </w:p>
    <w:p w:rsidR="45D0D64D" w:rsidP="530736B5" w:rsidRDefault="45D0D64D" w14:paraId="617DA493" w14:textId="226393AC">
      <w:pPr>
        <w:pStyle w:val="BodyText"/>
        <w:rPr>
          <w:rFonts w:ascii="Arial" w:hAnsi="Arial" w:cs="Arial"/>
        </w:rPr>
      </w:pPr>
      <w:r w:rsidRPr="530736B5" w:rsidR="45D0D64D">
        <w:rPr>
          <w:rFonts w:ascii="Arial" w:hAnsi="Arial" w:cs="Arial"/>
        </w:rPr>
        <w:t xml:space="preserve">UML </w:t>
      </w:r>
      <w:bookmarkStart w:name="_Int_mxrTUrk4" w:id="1594303939"/>
      <w:r w:rsidRPr="530736B5" w:rsidR="45D0D64D">
        <w:rPr>
          <w:rFonts w:ascii="Arial" w:hAnsi="Arial" w:cs="Arial"/>
        </w:rPr>
        <w:t>architecture.</w:t>
      </w:r>
      <w:bookmarkEnd w:id="1594303939"/>
    </w:p>
    <w:p w:rsidR="00ED6EDC" w:rsidP="00140A70" w:rsidRDefault="009D4FE0" w14:paraId="5A123178" w14:textId="77777777">
      <w:pPr>
        <w:pStyle w:val="Heading2"/>
      </w:pPr>
      <w:bookmarkStart w:name="_Toc207768255" w:id="34"/>
      <w:bookmarkStart w:name="_Toc368912262" w:id="35"/>
      <w:r w:rsidRPr="003602B9">
        <w:t>Architectural Strategies</w:t>
      </w:r>
      <w:bookmarkStart w:name="_Toc207768256" w:id="36"/>
      <w:bookmarkEnd w:id="34"/>
      <w:bookmarkEnd w:id="35"/>
    </w:p>
    <w:p w:rsidRPr="00B1405F" w:rsidR="00B1405F" w:rsidP="00B1405F" w:rsidRDefault="00B1405F" w14:paraId="07009E9D" w14:textId="77777777">
      <w:pPr>
        <w:pStyle w:val="InfoBlue"/>
        <w:jc w:val="both"/>
        <w:rPr>
          <w:rFonts w:ascii="Arial" w:hAnsi="Arial" w:cs="Arial"/>
        </w:rPr>
      </w:pPr>
      <w:r w:rsidRPr="530736B5" w:rsidR="00B1405F">
        <w:rPr>
          <w:rFonts w:ascii="Arial" w:hAnsi="Arial" w:cs="Arial"/>
        </w:rPr>
        <w:t xml:space="preserve">[Describe any design decisions and/or strategies that affect the overall organization of the system and its higher-level structures. These strategies should </w:t>
      </w:r>
      <w:r w:rsidRPr="530736B5" w:rsidR="00B1405F">
        <w:rPr>
          <w:rFonts w:ascii="Arial" w:hAnsi="Arial" w:cs="Arial"/>
        </w:rPr>
        <w:t>provide</w:t>
      </w:r>
      <w:r w:rsidRPr="530736B5" w:rsidR="00B1405F">
        <w:rPr>
          <w:rFonts w:ascii="Arial" w:hAnsi="Arial" w:cs="Arial"/>
        </w:rPr>
        <w:t xml:space="preserve"> insight into the key abstractions and mechanisms used in the system architecture. Describe the reasoning employed for each decision and/or strategy (</w:t>
      </w:r>
      <w:r w:rsidRPr="530736B5" w:rsidR="00B1405F">
        <w:rPr>
          <w:rFonts w:ascii="Arial" w:hAnsi="Arial" w:cs="Arial"/>
        </w:rPr>
        <w:t>possibly referring</w:t>
      </w:r>
      <w:r w:rsidRPr="530736B5" w:rsidR="00B1405F">
        <w:rPr>
          <w:rFonts w:ascii="Arial" w:hAnsi="Arial" w:cs="Arial"/>
        </w:rPr>
        <w:t xml:space="preserve"> to previously stated design goals and principles) and how any design goals or priorities were balanced or traded-off</w:t>
      </w:r>
      <w:r w:rsidRPr="530736B5" w:rsidR="00B1405F">
        <w:rPr>
          <w:rFonts w:ascii="Arial" w:hAnsi="Arial" w:cs="Arial"/>
        </w:rPr>
        <w:t>. ]</w:t>
      </w:r>
    </w:p>
    <w:p w:rsidR="3F6A3FE9" w:rsidP="530736B5" w:rsidRDefault="3F6A3FE9" w14:paraId="7F6C0FA0" w14:textId="6EB1D41C">
      <w:pPr>
        <w:pStyle w:val="BodyText"/>
      </w:pPr>
      <w:r w:rsidRPr="530736B5" w:rsidR="3F6A3FE9">
        <w:rPr>
          <w:rFonts w:ascii="Arial" w:hAnsi="Arial" w:cs="Arial"/>
        </w:rPr>
        <w:t>No architectural strategies have been employed.</w:t>
      </w:r>
    </w:p>
    <w:p w:rsidR="00AD0765" w:rsidP="00AD0765" w:rsidRDefault="009D4FE0" w14:paraId="3DD1B498" w14:textId="77777777">
      <w:pPr>
        <w:pStyle w:val="Heading3"/>
      </w:pPr>
      <w:bookmarkStart w:name="_Toc368912263" w:id="37"/>
      <w:r w:rsidRPr="003602B9">
        <w:t>Design Alternative</w:t>
      </w:r>
      <w:bookmarkStart w:name="_Toc207768258" w:id="38"/>
      <w:bookmarkEnd w:id="36"/>
      <w:bookmarkEnd w:id="37"/>
    </w:p>
    <w:p w:rsidRPr="00B1405F" w:rsidR="00B1405F" w:rsidP="00B1405F" w:rsidRDefault="00B1405F" w14:paraId="3109F09B" w14:textId="77777777">
      <w:pPr>
        <w:pStyle w:val="InfoBlue"/>
        <w:jc w:val="both"/>
        <w:rPr>
          <w:rFonts w:ascii="Arial" w:hAnsi="Arial" w:cs="Arial"/>
        </w:rPr>
      </w:pPr>
      <w:r w:rsidRPr="530736B5" w:rsidR="00B1405F">
        <w:rPr>
          <w:rFonts w:ascii="Arial" w:hAnsi="Arial" w:cs="Arial"/>
        </w:rPr>
        <w:t>[</w:t>
      </w:r>
      <w:r w:rsidRPr="530736B5" w:rsidR="00B1405F">
        <w:rPr>
          <w:rFonts w:ascii="Arial" w:hAnsi="Arial" w:cs="Arial"/>
        </w:rPr>
        <w:t xml:space="preserve">All the available alternatives </w:t>
      </w:r>
      <w:r w:rsidRPr="530736B5" w:rsidR="00B1405F">
        <w:rPr>
          <w:rFonts w:ascii="Arial" w:hAnsi="Arial" w:cs="Arial"/>
        </w:rPr>
        <w:t>have to</w:t>
      </w:r>
      <w:r w:rsidRPr="530736B5" w:rsidR="00B1405F">
        <w:rPr>
          <w:rFonts w:ascii="Arial" w:hAnsi="Arial" w:cs="Arial"/>
        </w:rPr>
        <w:t xml:space="preserve"> be documented here along with the re</w:t>
      </w:r>
      <w:r w:rsidRPr="530736B5" w:rsidR="00F10138">
        <w:rPr>
          <w:rFonts w:ascii="Arial" w:hAnsi="Arial" w:cs="Arial"/>
        </w:rPr>
        <w:t>a</w:t>
      </w:r>
      <w:r w:rsidRPr="530736B5" w:rsidR="00B1405F">
        <w:rPr>
          <w:rFonts w:ascii="Arial" w:hAnsi="Arial" w:cs="Arial"/>
        </w:rPr>
        <w:t xml:space="preserve">sons for </w:t>
      </w:r>
      <w:r w:rsidRPr="530736B5" w:rsidR="00B1405F">
        <w:rPr>
          <w:rFonts w:ascii="Arial" w:hAnsi="Arial" w:cs="Arial"/>
        </w:rPr>
        <w:t>selection</w:t>
      </w:r>
      <w:r w:rsidRPr="530736B5" w:rsidR="00B1405F">
        <w:rPr>
          <w:rFonts w:ascii="Arial" w:hAnsi="Arial" w:cs="Arial"/>
        </w:rPr>
        <w:t xml:space="preserve"> or rejection of the </w:t>
      </w:r>
      <w:r w:rsidRPr="530736B5" w:rsidR="00B1405F">
        <w:rPr>
          <w:rFonts w:ascii="Arial" w:hAnsi="Arial" w:cs="Arial"/>
        </w:rPr>
        <w:t>particular alternative</w:t>
      </w:r>
      <w:r w:rsidRPr="530736B5" w:rsidR="00B1405F">
        <w:rPr>
          <w:rFonts w:ascii="Arial" w:hAnsi="Arial" w:cs="Arial"/>
        </w:rPr>
        <w:t>.</w:t>
      </w:r>
      <w:r w:rsidRPr="530736B5" w:rsidR="00B1405F">
        <w:rPr>
          <w:rFonts w:ascii="Arial" w:hAnsi="Arial" w:cs="Arial"/>
        </w:rPr>
        <w:t>]</w:t>
      </w:r>
      <w:r w:rsidRPr="530736B5" w:rsidR="00B1405F">
        <w:rPr>
          <w:rFonts w:ascii="Arial" w:hAnsi="Arial" w:cs="Arial"/>
        </w:rPr>
        <w:t xml:space="preserve"> </w:t>
      </w:r>
    </w:p>
    <w:p w:rsidR="6C60C7F6" w:rsidP="530736B5" w:rsidRDefault="6C60C7F6" w14:paraId="22091DC0" w14:textId="44DE069B">
      <w:pPr>
        <w:pStyle w:val="BodyText"/>
        <w:rPr>
          <w:rFonts w:ascii="Arial" w:hAnsi="Arial" w:cs="Arial"/>
        </w:rPr>
      </w:pPr>
      <w:r w:rsidRPr="530736B5" w:rsidR="6C60C7F6">
        <w:rPr>
          <w:rFonts w:ascii="Arial" w:hAnsi="Arial" w:cs="Arial"/>
        </w:rPr>
        <w:t xml:space="preserve">Designed sequence diagram and use case diagram as design paradigm but as an alternative selected class diagram to </w:t>
      </w:r>
      <w:bookmarkStart w:name="_Int_aG9HWf1K" w:id="306286299"/>
      <w:r w:rsidRPr="530736B5" w:rsidR="2172E81F">
        <w:rPr>
          <w:rFonts w:ascii="Arial" w:hAnsi="Arial" w:cs="Arial"/>
        </w:rPr>
        <w:t>visualize</w:t>
      </w:r>
      <w:bookmarkEnd w:id="306286299"/>
      <w:r w:rsidRPr="530736B5" w:rsidR="6C60C7F6">
        <w:rPr>
          <w:rFonts w:ascii="Arial" w:hAnsi="Arial" w:cs="Arial"/>
        </w:rPr>
        <w:t xml:space="preserve"> more </w:t>
      </w:r>
      <w:r w:rsidRPr="530736B5" w:rsidR="37DAAD80">
        <w:rPr>
          <w:rFonts w:ascii="Arial" w:hAnsi="Arial" w:cs="Arial"/>
        </w:rPr>
        <w:t xml:space="preserve">data </w:t>
      </w:r>
      <w:bookmarkStart w:name="_Int_W4Bl9d51" w:id="1268647335"/>
      <w:r w:rsidRPr="530736B5" w:rsidR="37DAAD80">
        <w:rPr>
          <w:rFonts w:ascii="Arial" w:hAnsi="Arial" w:cs="Arial"/>
        </w:rPr>
        <w:t>that've</w:t>
      </w:r>
      <w:bookmarkEnd w:id="1268647335"/>
      <w:r w:rsidRPr="530736B5" w:rsidR="37DAAD80">
        <w:rPr>
          <w:rFonts w:ascii="Arial" w:hAnsi="Arial" w:cs="Arial"/>
        </w:rPr>
        <w:t xml:space="preserve"> used in application.</w:t>
      </w:r>
    </w:p>
    <w:p w:rsidR="00AD0765" w:rsidP="00AD0765" w:rsidRDefault="009D4FE0" w14:paraId="6560256D" w14:textId="77777777">
      <w:pPr>
        <w:pStyle w:val="Heading3"/>
      </w:pPr>
      <w:bookmarkStart w:name="_Toc368912264" w:id="39"/>
      <w:r w:rsidRPr="003602B9">
        <w:t>Reuse of Existing Common Services/Utilities</w:t>
      </w:r>
      <w:bookmarkStart w:name="_Toc207768259" w:id="40"/>
      <w:bookmarkEnd w:id="38"/>
      <w:bookmarkEnd w:id="39"/>
    </w:p>
    <w:p w:rsidRPr="00B1405F" w:rsidR="00B1405F" w:rsidP="00B1405F" w:rsidRDefault="00B1405F" w14:paraId="3488AC80" w14:textId="77777777">
      <w:pPr>
        <w:pStyle w:val="InfoBlue"/>
        <w:jc w:val="both"/>
        <w:rPr>
          <w:rFonts w:ascii="Arial" w:hAnsi="Arial" w:cs="Arial"/>
        </w:rPr>
      </w:pPr>
      <w:r w:rsidRPr="530736B5" w:rsidR="00B1405F">
        <w:rPr>
          <w:rFonts w:ascii="Arial" w:hAnsi="Arial" w:cs="Arial"/>
        </w:rPr>
        <w:t>[Document the details of all the available common services or Utilities that will be used by this system here.]</w:t>
      </w:r>
    </w:p>
    <w:p w:rsidR="074BCE05" w:rsidP="530736B5" w:rsidRDefault="074BCE05" w14:paraId="382F0CCA" w14:textId="635DDF1E">
      <w:pPr>
        <w:pStyle w:val="BodyText"/>
        <w:rPr>
          <w:rFonts w:ascii="Arial" w:hAnsi="Arial" w:cs="Arial"/>
        </w:rPr>
      </w:pPr>
      <w:r w:rsidRPr="530736B5" w:rsidR="074BCE05">
        <w:rPr>
          <w:rFonts w:ascii="Arial" w:hAnsi="Arial" w:cs="Arial"/>
        </w:rPr>
        <w:t>Design</w:t>
      </w:r>
      <w:r w:rsidRPr="530736B5" w:rsidR="30F64A84">
        <w:rPr>
          <w:rFonts w:ascii="Arial" w:hAnsi="Arial" w:cs="Arial"/>
        </w:rPr>
        <w:t xml:space="preserve"> and </w:t>
      </w:r>
      <w:r w:rsidRPr="530736B5" w:rsidR="72516552">
        <w:rPr>
          <w:rFonts w:ascii="Arial" w:hAnsi="Arial" w:cs="Arial"/>
        </w:rPr>
        <w:t>development is</w:t>
      </w:r>
      <w:r w:rsidRPr="530736B5" w:rsidR="074BCE05">
        <w:rPr>
          <w:rFonts w:ascii="Arial" w:hAnsi="Arial" w:cs="Arial"/>
        </w:rPr>
        <w:t xml:space="preserve"> done from scratch using </w:t>
      </w:r>
      <w:r w:rsidRPr="530736B5" w:rsidR="03C6E395">
        <w:rPr>
          <w:rFonts w:ascii="Arial" w:hAnsi="Arial" w:cs="Arial"/>
        </w:rPr>
        <w:t xml:space="preserve">existing </w:t>
      </w:r>
      <w:bookmarkStart w:name="_Int_9jR40Aym" w:id="1752639388"/>
      <w:r w:rsidRPr="530736B5" w:rsidR="7EC121AB">
        <w:rPr>
          <w:rFonts w:ascii="Arial" w:hAnsi="Arial" w:cs="Arial"/>
        </w:rPr>
        <w:t>sources star</w:t>
      </w:r>
      <w:bookmarkEnd w:id="1752639388"/>
      <w:r w:rsidRPr="530736B5" w:rsidR="074BCE05">
        <w:rPr>
          <w:rFonts w:ascii="Arial" w:hAnsi="Arial" w:cs="Arial"/>
        </w:rPr>
        <w:t xml:space="preserve"> UM</w:t>
      </w:r>
      <w:r w:rsidRPr="530736B5" w:rsidR="4144029D">
        <w:rPr>
          <w:rFonts w:ascii="Arial" w:hAnsi="Arial" w:cs="Arial"/>
        </w:rPr>
        <w:t xml:space="preserve">L for design and VI for development. </w:t>
      </w:r>
    </w:p>
    <w:p w:rsidR="00AD0765" w:rsidP="00AD0765" w:rsidRDefault="009D4FE0" w14:paraId="7A4E8589" w14:textId="77777777">
      <w:pPr>
        <w:pStyle w:val="Heading3"/>
      </w:pPr>
      <w:bookmarkStart w:name="_Toc368912265" w:id="41"/>
      <w:r w:rsidRPr="003602B9">
        <w:t>Creation of New Common Services/Utilities</w:t>
      </w:r>
      <w:bookmarkStart w:name="_Toc207768260" w:id="42"/>
      <w:bookmarkEnd w:id="40"/>
      <w:bookmarkEnd w:id="41"/>
    </w:p>
    <w:p w:rsidRPr="00B1405F" w:rsidR="00B1405F" w:rsidP="00B1405F" w:rsidRDefault="00B1405F" w14:paraId="3165CD36" w14:textId="77777777">
      <w:pPr>
        <w:pStyle w:val="InfoBlue"/>
        <w:jc w:val="both"/>
        <w:rPr>
          <w:rFonts w:ascii="Arial" w:hAnsi="Arial" w:cs="Arial"/>
        </w:rPr>
      </w:pPr>
      <w:r w:rsidRPr="530736B5" w:rsidR="00B1405F">
        <w:rPr>
          <w:rFonts w:ascii="Arial" w:hAnsi="Arial" w:cs="Arial"/>
        </w:rPr>
        <w:t xml:space="preserve">[Document the details of all the new services or Utilities that </w:t>
      </w:r>
      <w:r w:rsidRPr="530736B5" w:rsidR="00B1405F">
        <w:rPr>
          <w:rFonts w:ascii="Arial" w:hAnsi="Arial" w:cs="Arial"/>
        </w:rPr>
        <w:t>have to</w:t>
      </w:r>
      <w:r w:rsidRPr="530736B5" w:rsidR="00B1405F">
        <w:rPr>
          <w:rFonts w:ascii="Arial" w:hAnsi="Arial" w:cs="Arial"/>
        </w:rPr>
        <w:t xml:space="preserve"> be created as part of this system here.]</w:t>
      </w:r>
    </w:p>
    <w:p w:rsidR="69F138A1" w:rsidP="530736B5" w:rsidRDefault="69F138A1" w14:paraId="13ABEE14" w14:textId="1D64C705">
      <w:pPr>
        <w:pStyle w:val="BodyText"/>
        <w:rPr>
          <w:rFonts w:ascii="Arial" w:hAnsi="Arial" w:cs="Arial"/>
        </w:rPr>
      </w:pPr>
      <w:r w:rsidRPr="530736B5" w:rsidR="69F138A1">
        <w:rPr>
          <w:rFonts w:ascii="Arial" w:hAnsi="Arial" w:cs="Arial"/>
        </w:rPr>
        <w:t xml:space="preserve">Used existing </w:t>
      </w:r>
      <w:bookmarkStart w:name="_Int_JsX4Ps4p" w:id="1864490129"/>
      <w:r w:rsidRPr="530736B5" w:rsidR="69F138A1">
        <w:rPr>
          <w:rFonts w:ascii="Arial" w:hAnsi="Arial" w:cs="Arial"/>
        </w:rPr>
        <w:t>resources</w:t>
      </w:r>
      <w:bookmarkEnd w:id="1864490129"/>
      <w:r w:rsidRPr="530736B5" w:rsidR="69F138A1">
        <w:rPr>
          <w:rFonts w:ascii="Arial" w:hAnsi="Arial" w:cs="Arial"/>
        </w:rPr>
        <w:t xml:space="preserve"> </w:t>
      </w:r>
      <w:bookmarkStart w:name="_Int_ZV24Npou" w:id="1547738276"/>
      <w:r w:rsidRPr="530736B5" w:rsidR="69F138A1">
        <w:rPr>
          <w:rFonts w:ascii="Arial" w:hAnsi="Arial" w:cs="Arial"/>
        </w:rPr>
        <w:t>to develop</w:t>
      </w:r>
      <w:bookmarkEnd w:id="1547738276"/>
      <w:r w:rsidRPr="530736B5" w:rsidR="69F138A1">
        <w:rPr>
          <w:rFonts w:ascii="Arial" w:hAnsi="Arial" w:cs="Arial"/>
        </w:rPr>
        <w:t xml:space="preserve"> the application specific services.</w:t>
      </w:r>
    </w:p>
    <w:p w:rsidR="00AD0765" w:rsidP="00AD0765" w:rsidRDefault="009D4FE0" w14:paraId="297E4E96" w14:textId="77777777">
      <w:pPr>
        <w:pStyle w:val="Heading3"/>
      </w:pPr>
      <w:bookmarkStart w:name="_Toc368912266" w:id="43"/>
      <w:r w:rsidRPr="003602B9">
        <w:t>User Interface Paradigms</w:t>
      </w:r>
      <w:bookmarkStart w:name="_Toc207768263" w:id="44"/>
      <w:bookmarkEnd w:id="42"/>
      <w:bookmarkEnd w:id="43"/>
    </w:p>
    <w:p w:rsidRPr="00A20F89" w:rsidR="00A20F89" w:rsidP="00A20F89" w:rsidRDefault="00A20F89" w14:paraId="6D998C48" w14:textId="77777777">
      <w:pPr>
        <w:pStyle w:val="InfoBlue"/>
        <w:jc w:val="both"/>
        <w:rPr>
          <w:rFonts w:ascii="Arial" w:hAnsi="Arial" w:cs="Arial"/>
        </w:rPr>
      </w:pPr>
      <w:r w:rsidRPr="00A20F89">
        <w:rPr>
          <w:rFonts w:ascii="Arial" w:hAnsi="Arial" w:cs="Arial"/>
        </w:rPr>
        <w:t>[Document the User Interface Paradigms here.]</w:t>
      </w:r>
    </w:p>
    <w:p w:rsidR="00AD0765" w:rsidP="00AD0765" w:rsidRDefault="009D4FE0" w14:paraId="36A7A469" w14:textId="77777777">
      <w:pPr>
        <w:pStyle w:val="Heading3"/>
      </w:pPr>
      <w:bookmarkStart w:name="_Toc368912267" w:id="45"/>
      <w:r w:rsidRPr="003602B9">
        <w:t>System Interface Paradigms</w:t>
      </w:r>
      <w:bookmarkStart w:name="_Toc207768264" w:id="46"/>
      <w:bookmarkEnd w:id="44"/>
      <w:bookmarkEnd w:id="45"/>
    </w:p>
    <w:p w:rsidRPr="00A20F89" w:rsidR="00A20F89" w:rsidP="00A20F89" w:rsidRDefault="00A20F89" w14:paraId="585B2C88" w14:textId="77777777">
      <w:pPr>
        <w:pStyle w:val="InfoBlue"/>
        <w:jc w:val="both"/>
        <w:rPr>
          <w:rFonts w:ascii="Arial" w:hAnsi="Arial" w:cs="Arial"/>
        </w:rPr>
      </w:pPr>
      <w:r w:rsidRPr="00A20F89">
        <w:rPr>
          <w:rFonts w:ascii="Arial" w:hAnsi="Arial" w:cs="Arial"/>
        </w:rPr>
        <w:t xml:space="preserve">[Document the </w:t>
      </w:r>
      <w:r>
        <w:rPr>
          <w:rFonts w:ascii="Arial" w:hAnsi="Arial" w:cs="Arial"/>
        </w:rPr>
        <w:t>System</w:t>
      </w:r>
      <w:r w:rsidRPr="00A20F89">
        <w:rPr>
          <w:rFonts w:ascii="Arial" w:hAnsi="Arial" w:cs="Arial"/>
        </w:rPr>
        <w:t xml:space="preserve"> Interface Paradigms here.]</w:t>
      </w:r>
    </w:p>
    <w:p w:rsidR="005E7584" w:rsidP="00FD12E4" w:rsidRDefault="009D4FE0" w14:paraId="3CC835D2" w14:textId="77777777">
      <w:pPr>
        <w:pStyle w:val="Heading3"/>
      </w:pPr>
      <w:bookmarkStart w:name="_Toc368912268" w:id="47"/>
      <w:r w:rsidRPr="003602B9">
        <w:t xml:space="preserve">Error Detection </w:t>
      </w:r>
      <w:bookmarkStart w:name="_Toc361156523" w:id="48"/>
      <w:bookmarkStart w:name="_Toc207768265" w:id="49"/>
      <w:bookmarkEnd w:id="46"/>
      <w:r w:rsidR="005E7584">
        <w:t>/ Exceptional Handling</w:t>
      </w:r>
      <w:bookmarkEnd w:id="47"/>
      <w:bookmarkEnd w:id="48"/>
    </w:p>
    <w:p w:rsidRPr="000C74B2" w:rsidR="00F46DA6" w:rsidP="00F46DA6" w:rsidRDefault="00F46DA6" w14:paraId="67C5A003" w14:textId="77777777">
      <w:pPr>
        <w:pStyle w:val="InfoBlue"/>
        <w:jc w:val="both"/>
        <w:rPr>
          <w:rFonts w:ascii="Arial" w:hAnsi="Arial" w:cs="Arial"/>
        </w:rPr>
      </w:pPr>
      <w:r w:rsidRPr="530736B5" w:rsidR="00F46DA6">
        <w:rPr>
          <w:rFonts w:ascii="Arial" w:hAnsi="Arial" w:cs="Arial"/>
        </w:rPr>
        <w:t>[</w:t>
      </w:r>
      <w:r w:rsidRPr="530736B5" w:rsidR="00F46DA6">
        <w:rPr>
          <w:rFonts w:ascii="Arial" w:hAnsi="Arial" w:cs="Arial"/>
        </w:rPr>
        <w:t xml:space="preserve">A good system design ensures Error Detection and </w:t>
      </w:r>
      <w:r w:rsidRPr="530736B5" w:rsidR="005E7584">
        <w:rPr>
          <w:rFonts w:ascii="Arial" w:hAnsi="Arial" w:cs="Arial"/>
        </w:rPr>
        <w:t>Exception handling</w:t>
      </w:r>
      <w:r w:rsidRPr="530736B5" w:rsidR="00F46DA6">
        <w:rPr>
          <w:rFonts w:ascii="Arial" w:hAnsi="Arial" w:cs="Arial"/>
        </w:rPr>
        <w:t xml:space="preserve"> procedures. Document all</w:t>
      </w:r>
      <w:r w:rsidRPr="530736B5" w:rsidR="00F46DA6">
        <w:rPr>
          <w:rFonts w:ascii="Arial" w:hAnsi="Arial" w:cs="Arial"/>
        </w:rPr>
        <w:t xml:space="preserve"> </w:t>
      </w:r>
      <w:r w:rsidRPr="530736B5" w:rsidR="005E7584">
        <w:rPr>
          <w:rFonts w:ascii="Arial" w:hAnsi="Arial" w:cs="Arial"/>
        </w:rPr>
        <w:t xml:space="preserve">the details on how the Error detection </w:t>
      </w:r>
      <w:r w:rsidRPr="530736B5" w:rsidR="005E7584">
        <w:rPr>
          <w:rFonts w:ascii="Arial" w:hAnsi="Arial" w:cs="Arial"/>
        </w:rPr>
        <w:t>has to</w:t>
      </w:r>
      <w:r w:rsidRPr="530736B5" w:rsidR="005E7584">
        <w:rPr>
          <w:rFonts w:ascii="Arial" w:hAnsi="Arial" w:cs="Arial"/>
        </w:rPr>
        <w:t xml:space="preserve"> be done in the system and how the Exceptions are thrown and handled</w:t>
      </w:r>
      <w:r w:rsidRPr="530736B5" w:rsidR="00F46DA6">
        <w:rPr>
          <w:rFonts w:ascii="Arial" w:hAnsi="Arial" w:cs="Arial"/>
        </w:rPr>
        <w:t xml:space="preserve"> in the system </w:t>
      </w:r>
      <w:r w:rsidRPr="530736B5" w:rsidR="00F46DA6">
        <w:rPr>
          <w:rFonts w:ascii="Arial" w:hAnsi="Arial" w:cs="Arial"/>
        </w:rPr>
        <w:t>in this section</w:t>
      </w:r>
      <w:r w:rsidRPr="530736B5" w:rsidR="00F46DA6">
        <w:rPr>
          <w:rFonts w:ascii="Arial" w:hAnsi="Arial" w:cs="Arial"/>
        </w:rPr>
        <w:t xml:space="preserve">.] </w:t>
      </w:r>
    </w:p>
    <w:p w:rsidR="2612EDC9" w:rsidP="530736B5" w:rsidRDefault="2612EDC9" w14:paraId="5476A5F1" w14:textId="4FAFF77A">
      <w:pPr>
        <w:pStyle w:val="BodyText"/>
        <w:rPr>
          <w:rFonts w:ascii="Arial" w:hAnsi="Arial" w:cs="Arial"/>
        </w:rPr>
      </w:pPr>
      <w:r w:rsidRPr="530736B5" w:rsidR="2612EDC9">
        <w:rPr>
          <w:rFonts w:ascii="Arial" w:hAnsi="Arial" w:cs="Arial"/>
        </w:rPr>
        <w:t>The files that are sent through command line argument are checked for exception and catches exception if it occurs a</w:t>
      </w:r>
      <w:r w:rsidRPr="530736B5" w:rsidR="6DD49EFB">
        <w:rPr>
          <w:rFonts w:ascii="Arial" w:hAnsi="Arial" w:cs="Arial"/>
        </w:rPr>
        <w:t xml:space="preserve">nd at the conditions where the source code may </w:t>
      </w:r>
      <w:bookmarkStart w:name="_Int_IanqTaBo" w:id="1534080539"/>
      <w:r w:rsidRPr="530736B5" w:rsidR="169DC47E">
        <w:rPr>
          <w:rFonts w:ascii="Arial" w:hAnsi="Arial" w:cs="Arial"/>
        </w:rPr>
        <w:t>terminate</w:t>
      </w:r>
      <w:bookmarkEnd w:id="1534080539"/>
      <w:r w:rsidRPr="530736B5" w:rsidR="6DD49EFB">
        <w:rPr>
          <w:rFonts w:ascii="Arial" w:hAnsi="Arial" w:cs="Arial"/>
        </w:rPr>
        <w:t xml:space="preserve"> gets checked </w:t>
      </w:r>
      <w:r w:rsidRPr="530736B5" w:rsidR="1708FC31">
        <w:rPr>
          <w:rFonts w:ascii="Arial" w:hAnsi="Arial" w:cs="Arial"/>
        </w:rPr>
        <w:t>for exceptions</w:t>
      </w:r>
      <w:r w:rsidRPr="530736B5" w:rsidR="6DD49EFB">
        <w:rPr>
          <w:rFonts w:ascii="Arial" w:hAnsi="Arial" w:cs="Arial"/>
        </w:rPr>
        <w:t xml:space="preserve"> by placing that code in try block if any exceptions it </w:t>
      </w:r>
      <w:bookmarkStart w:name="_Int_lijyXxS5" w:id="1726745197"/>
      <w:r w:rsidRPr="530736B5" w:rsidR="13168B5A">
        <w:rPr>
          <w:rFonts w:ascii="Arial" w:hAnsi="Arial" w:cs="Arial"/>
        </w:rPr>
        <w:t>cached</w:t>
      </w:r>
      <w:bookmarkEnd w:id="1726745197"/>
      <w:r w:rsidRPr="530736B5" w:rsidR="6DD49EFB">
        <w:rPr>
          <w:rFonts w:ascii="Arial" w:hAnsi="Arial" w:cs="Arial"/>
        </w:rPr>
        <w:t xml:space="preserve"> </w:t>
      </w:r>
      <w:r w:rsidRPr="530736B5" w:rsidR="709C53EC">
        <w:rPr>
          <w:rFonts w:ascii="Arial" w:hAnsi="Arial" w:cs="Arial"/>
        </w:rPr>
        <w:t>by catch block.</w:t>
      </w:r>
    </w:p>
    <w:p w:rsidR="00AD0765" w:rsidP="00FD12E4" w:rsidRDefault="009D4FE0" w14:paraId="2398946B" w14:textId="77777777">
      <w:pPr>
        <w:pStyle w:val="Heading3"/>
      </w:pPr>
      <w:bookmarkStart w:name="_Toc368912269" w:id="50"/>
      <w:r w:rsidRPr="003602B9">
        <w:t>Memory Management</w:t>
      </w:r>
      <w:bookmarkStart w:name="_Toc207768266" w:id="51"/>
      <w:bookmarkEnd w:id="49"/>
      <w:bookmarkEnd w:id="50"/>
    </w:p>
    <w:p w:rsidRPr="000C74B2" w:rsidR="000C74B2" w:rsidP="000C74B2" w:rsidRDefault="000C74B2" w14:paraId="2F8293FB" w14:textId="77777777">
      <w:pPr>
        <w:pStyle w:val="InfoBlue"/>
        <w:jc w:val="both"/>
        <w:rPr>
          <w:rFonts w:ascii="Arial" w:hAnsi="Arial" w:cs="Arial"/>
        </w:rPr>
      </w:pPr>
      <w:r w:rsidRPr="530736B5" w:rsidR="000C74B2">
        <w:rPr>
          <w:rFonts w:ascii="Arial" w:hAnsi="Arial" w:cs="Arial"/>
        </w:rPr>
        <w:t xml:space="preserve">[Memory Management is a critical aspect of any system. A system designed </w:t>
      </w:r>
      <w:r w:rsidRPr="530736B5" w:rsidR="000C74B2">
        <w:rPr>
          <w:rFonts w:ascii="Arial" w:hAnsi="Arial" w:cs="Arial"/>
        </w:rPr>
        <w:t>keeping</w:t>
      </w:r>
      <w:r w:rsidRPr="530736B5" w:rsidR="000C74B2">
        <w:rPr>
          <w:rFonts w:ascii="Arial" w:hAnsi="Arial" w:cs="Arial"/>
        </w:rPr>
        <w:t xml:space="preserve"> Memory Management in view uses very less Memory and frees up unused memory at frequent intervals.</w:t>
      </w:r>
      <w:r w:rsidRPr="530736B5" w:rsidR="00873023">
        <w:rPr>
          <w:rFonts w:ascii="Arial" w:hAnsi="Arial" w:cs="Arial"/>
        </w:rPr>
        <w:t xml:space="preserve"> </w:t>
      </w:r>
      <w:r w:rsidRPr="530736B5" w:rsidR="000C74B2">
        <w:rPr>
          <w:rFonts w:ascii="Arial" w:hAnsi="Arial" w:cs="Arial"/>
        </w:rPr>
        <w:t>Document all the Memory Management policies</w:t>
      </w:r>
      <w:r w:rsidRPr="530736B5" w:rsidR="00873023">
        <w:rPr>
          <w:rFonts w:ascii="Arial" w:hAnsi="Arial" w:cs="Arial"/>
        </w:rPr>
        <w:t>, Critical issues related to Memory Management like Relocation, Protection, Sharing, Logical and Physical Organization etc.</w:t>
      </w:r>
      <w:r w:rsidRPr="530736B5" w:rsidR="000C74B2">
        <w:rPr>
          <w:rFonts w:ascii="Arial" w:hAnsi="Arial" w:cs="Arial"/>
        </w:rPr>
        <w:t xml:space="preserve"> to be implemented in the system here.</w:t>
      </w:r>
      <w:r w:rsidRPr="530736B5" w:rsidR="00873023">
        <w:rPr>
          <w:rFonts w:ascii="Arial" w:hAnsi="Arial" w:cs="Arial"/>
        </w:rPr>
        <w:t xml:space="preserve"> Focus on Design Decisions to Manage Memory.</w:t>
      </w:r>
      <w:r w:rsidRPr="530736B5" w:rsidR="000C74B2">
        <w:rPr>
          <w:rFonts w:ascii="Arial" w:hAnsi="Arial" w:cs="Arial"/>
        </w:rPr>
        <w:t xml:space="preserve">] </w:t>
      </w:r>
    </w:p>
    <w:p w:rsidR="35ABF3D3" w:rsidP="530736B5" w:rsidRDefault="35ABF3D3" w14:paraId="3A66EA7A" w14:textId="317126D8">
      <w:pPr>
        <w:pStyle w:val="BodyText"/>
        <w:rPr>
          <w:rFonts w:ascii="Arial" w:hAnsi="Arial" w:cs="Arial"/>
        </w:rPr>
      </w:pPr>
      <w:r w:rsidRPr="530736B5" w:rsidR="35ABF3D3">
        <w:rPr>
          <w:rFonts w:ascii="Arial" w:hAnsi="Arial" w:cs="Arial"/>
        </w:rPr>
        <w:t xml:space="preserve">This application involves Dynamic memory allocation which </w:t>
      </w:r>
      <w:bookmarkStart w:name="_Int_GPtqd6v5" w:id="1719818471"/>
      <w:r w:rsidRPr="530736B5" w:rsidR="259CF4C1">
        <w:rPr>
          <w:rFonts w:ascii="Arial" w:hAnsi="Arial" w:cs="Arial"/>
        </w:rPr>
        <w:t>allows us</w:t>
      </w:r>
      <w:bookmarkEnd w:id="1719818471"/>
      <w:r w:rsidRPr="530736B5" w:rsidR="35ABF3D3">
        <w:rPr>
          <w:rFonts w:ascii="Arial" w:hAnsi="Arial" w:cs="Arial"/>
        </w:rPr>
        <w:t xml:space="preserve"> to use only </w:t>
      </w:r>
      <w:r w:rsidRPr="530736B5" w:rsidR="35ABF3D3">
        <w:rPr>
          <w:rFonts w:ascii="Arial" w:hAnsi="Arial" w:cs="Arial"/>
        </w:rPr>
        <w:t>required</w:t>
      </w:r>
      <w:r w:rsidRPr="530736B5" w:rsidR="35ABF3D3">
        <w:rPr>
          <w:rFonts w:ascii="Arial" w:hAnsi="Arial" w:cs="Arial"/>
        </w:rPr>
        <w:t xml:space="preserve"> memory without reserving extra memory.</w:t>
      </w:r>
      <w:r w:rsidRPr="530736B5" w:rsidR="3D2DB627">
        <w:rPr>
          <w:rFonts w:ascii="Arial" w:hAnsi="Arial" w:cs="Arial"/>
        </w:rPr>
        <w:t xml:space="preserve"> </w:t>
      </w:r>
      <w:r w:rsidRPr="530736B5" w:rsidR="3D2DB627">
        <w:rPr>
          <w:rFonts w:ascii="Arial" w:hAnsi="Arial" w:cs="Arial"/>
        </w:rPr>
        <w:t>Valgrind</w:t>
      </w:r>
      <w:r w:rsidRPr="530736B5" w:rsidR="3D2DB627">
        <w:rPr>
          <w:rFonts w:ascii="Arial" w:hAnsi="Arial" w:cs="Arial"/>
        </w:rPr>
        <w:t xml:space="preserve"> application used </w:t>
      </w:r>
      <w:r w:rsidRPr="530736B5" w:rsidR="62931009">
        <w:rPr>
          <w:rFonts w:ascii="Arial" w:hAnsi="Arial" w:cs="Arial"/>
        </w:rPr>
        <w:t>to check</w:t>
      </w:r>
      <w:r w:rsidRPr="530736B5" w:rsidR="3D2DB627">
        <w:rPr>
          <w:rFonts w:ascii="Arial" w:hAnsi="Arial" w:cs="Arial"/>
        </w:rPr>
        <w:t xml:space="preserve"> for memory leaks if any and rectified if any memory leaks </w:t>
      </w:r>
      <w:bookmarkStart w:name="_Int_eUDJNda1" w:id="1670271357"/>
      <w:r w:rsidRPr="530736B5" w:rsidR="72CFAC46">
        <w:rPr>
          <w:rFonts w:ascii="Arial" w:hAnsi="Arial" w:cs="Arial"/>
        </w:rPr>
        <w:t>occur</w:t>
      </w:r>
      <w:bookmarkEnd w:id="1670271357"/>
      <w:r w:rsidRPr="530736B5" w:rsidR="3D2DB627">
        <w:rPr>
          <w:rFonts w:ascii="Arial" w:hAnsi="Arial" w:cs="Arial"/>
        </w:rPr>
        <w:t>.</w:t>
      </w:r>
    </w:p>
    <w:p w:rsidR="00AD0765" w:rsidP="00FD12E4" w:rsidRDefault="009D4FE0" w14:paraId="3F73C61F" w14:textId="77777777">
      <w:pPr>
        <w:pStyle w:val="Heading3"/>
      </w:pPr>
      <w:bookmarkStart w:name="_Toc368912270" w:id="52"/>
      <w:r w:rsidRPr="003602B9">
        <w:t>Performance</w:t>
      </w:r>
      <w:bookmarkStart w:name="_Toc207768267" w:id="53"/>
      <w:bookmarkEnd w:id="51"/>
      <w:bookmarkEnd w:id="52"/>
    </w:p>
    <w:p w:rsidRPr="00272E71" w:rsidR="00272E71" w:rsidP="00272E71" w:rsidRDefault="00272E71" w14:paraId="5784671B" w14:textId="77777777">
      <w:pPr>
        <w:pStyle w:val="InfoBlue"/>
        <w:jc w:val="both"/>
      </w:pPr>
      <w:r w:rsidRPr="530736B5" w:rsidR="00272E71">
        <w:rPr>
          <w:rFonts w:ascii="Arial" w:hAnsi="Arial" w:cs="Arial"/>
        </w:rPr>
        <w:t>[</w:t>
      </w:r>
      <w:r w:rsidRPr="530736B5" w:rsidR="00272E71">
        <w:rPr>
          <w:rFonts w:ascii="Arial" w:hAnsi="Arial" w:cs="Arial"/>
        </w:rPr>
        <w:t>Another</w:t>
      </w:r>
      <w:r w:rsidRPr="530736B5" w:rsidR="00272E71">
        <w:rPr>
          <w:rFonts w:ascii="Arial" w:hAnsi="Arial" w:cs="Arial"/>
        </w:rPr>
        <w:t xml:space="preserve"> critical aspect of any system</w:t>
      </w:r>
      <w:r w:rsidRPr="530736B5" w:rsidR="00272E71">
        <w:rPr>
          <w:rFonts w:ascii="Arial" w:hAnsi="Arial" w:cs="Arial"/>
        </w:rPr>
        <w:t xml:space="preserve"> is Performance</w:t>
      </w:r>
      <w:r w:rsidRPr="530736B5" w:rsidR="00272E71">
        <w:rPr>
          <w:rFonts w:ascii="Arial" w:hAnsi="Arial" w:cs="Arial"/>
        </w:rPr>
        <w:t>. A sys</w:t>
      </w:r>
      <w:r w:rsidRPr="530736B5" w:rsidR="00272E71">
        <w:rPr>
          <w:rFonts w:ascii="Arial" w:hAnsi="Arial" w:cs="Arial"/>
        </w:rPr>
        <w:t xml:space="preserve">tem </w:t>
      </w:r>
      <w:r w:rsidRPr="530736B5" w:rsidR="00272E71">
        <w:rPr>
          <w:rFonts w:ascii="Arial" w:hAnsi="Arial" w:cs="Arial"/>
        </w:rPr>
        <w:t>designed</w:t>
      </w:r>
      <w:r w:rsidRPr="530736B5" w:rsidR="00272E71">
        <w:rPr>
          <w:rFonts w:ascii="Arial" w:hAnsi="Arial" w:cs="Arial"/>
        </w:rPr>
        <w:t xml:space="preserve"> keeping Performance </w:t>
      </w:r>
      <w:r w:rsidRPr="530736B5" w:rsidR="00272E71">
        <w:rPr>
          <w:rFonts w:ascii="Arial" w:hAnsi="Arial" w:cs="Arial"/>
        </w:rPr>
        <w:t>in view uses</w:t>
      </w:r>
      <w:r w:rsidRPr="530736B5" w:rsidR="00272E71">
        <w:rPr>
          <w:rFonts w:ascii="Arial" w:hAnsi="Arial" w:cs="Arial"/>
        </w:rPr>
        <w:t xml:space="preserve"> is fast and very responsive. </w:t>
      </w:r>
      <w:r w:rsidRPr="530736B5" w:rsidR="00272E71">
        <w:rPr>
          <w:rFonts w:ascii="Arial" w:hAnsi="Arial" w:cs="Arial"/>
        </w:rPr>
        <w:t xml:space="preserve">Document all the </w:t>
      </w:r>
      <w:r w:rsidRPr="530736B5" w:rsidR="00272E71">
        <w:rPr>
          <w:rFonts w:ascii="Arial" w:hAnsi="Arial" w:cs="Arial"/>
        </w:rPr>
        <w:t>System Performance requirements</w:t>
      </w:r>
      <w:r w:rsidRPr="530736B5" w:rsidR="00272E71">
        <w:rPr>
          <w:rFonts w:ascii="Arial" w:hAnsi="Arial" w:cs="Arial"/>
        </w:rPr>
        <w:t xml:space="preserve"> here.</w:t>
      </w:r>
      <w:r w:rsidRPr="530736B5" w:rsidR="00873023">
        <w:rPr>
          <w:rFonts w:ascii="Arial" w:hAnsi="Arial" w:cs="Arial"/>
        </w:rPr>
        <w:t xml:space="preserve"> Focus on Design Decisions to manage Performance.</w:t>
      </w:r>
      <w:r w:rsidRPr="530736B5" w:rsidR="00272E71">
        <w:rPr>
          <w:rFonts w:ascii="Arial" w:hAnsi="Arial" w:cs="Arial"/>
        </w:rPr>
        <w:t xml:space="preserve">] </w:t>
      </w:r>
    </w:p>
    <w:p w:rsidR="0636AFD4" w:rsidP="530736B5" w:rsidRDefault="0636AFD4" w14:paraId="13335DCD" w14:textId="27A2C64E">
      <w:pPr>
        <w:pStyle w:val="BodyText"/>
        <w:rPr>
          <w:rFonts w:ascii="Arial" w:hAnsi="Arial" w:cs="Arial"/>
        </w:rPr>
      </w:pPr>
      <w:r w:rsidRPr="530736B5" w:rsidR="0636AFD4">
        <w:rPr>
          <w:rFonts w:ascii="Arial" w:hAnsi="Arial" w:cs="Arial"/>
        </w:rPr>
        <w:t xml:space="preserve">System </w:t>
      </w:r>
      <w:bookmarkStart w:name="_Int_J8ogxf36" w:id="1149270407"/>
      <w:r w:rsidRPr="530736B5" w:rsidR="0636AFD4">
        <w:rPr>
          <w:rFonts w:ascii="Arial" w:hAnsi="Arial" w:cs="Arial"/>
        </w:rPr>
        <w:t xml:space="preserve">performance </w:t>
      </w:r>
      <w:bookmarkStart w:name="_Int_K4gt8T4L" w:id="1974306338"/>
      <w:r w:rsidRPr="530736B5" w:rsidR="4DF86106">
        <w:rPr>
          <w:rFonts w:ascii="Arial" w:hAnsi="Arial" w:cs="Arial"/>
        </w:rPr>
        <w:t>needs</w:t>
      </w:r>
      <w:bookmarkEnd w:id="1149270407"/>
      <w:bookmarkEnd w:id="1974306338"/>
      <w:r w:rsidRPr="530736B5" w:rsidR="0636AFD4">
        <w:rPr>
          <w:rFonts w:ascii="Arial" w:hAnsi="Arial" w:cs="Arial"/>
        </w:rPr>
        <w:t xml:space="preserve"> to be </w:t>
      </w:r>
      <w:r w:rsidRPr="530736B5" w:rsidR="0636AFD4">
        <w:rPr>
          <w:rFonts w:ascii="Arial" w:hAnsi="Arial" w:cs="Arial"/>
        </w:rPr>
        <w:t>accurate</w:t>
      </w:r>
      <w:r w:rsidRPr="530736B5" w:rsidR="0636AFD4">
        <w:rPr>
          <w:rFonts w:ascii="Arial" w:hAnsi="Arial" w:cs="Arial"/>
        </w:rPr>
        <w:t xml:space="preserve"> while </w:t>
      </w:r>
      <w:bookmarkStart w:name="_Int_KGhFgjKD" w:id="184838710"/>
      <w:r w:rsidRPr="530736B5" w:rsidR="0D278701">
        <w:rPr>
          <w:rFonts w:ascii="Arial" w:hAnsi="Arial" w:cs="Arial"/>
        </w:rPr>
        <w:t>scheduling</w:t>
      </w:r>
      <w:bookmarkEnd w:id="184838710"/>
      <w:r w:rsidRPr="530736B5" w:rsidR="0636AFD4">
        <w:rPr>
          <w:rFonts w:ascii="Arial" w:hAnsi="Arial" w:cs="Arial"/>
        </w:rPr>
        <w:t xml:space="preserve"> for each </w:t>
      </w:r>
      <w:bookmarkStart w:name="_Int_45YShcKe" w:id="1940036274"/>
      <w:r w:rsidRPr="530736B5" w:rsidR="21710FC7">
        <w:rPr>
          <w:rFonts w:ascii="Arial" w:hAnsi="Arial" w:cs="Arial"/>
        </w:rPr>
        <w:t>machine. Each</w:t>
      </w:r>
      <w:bookmarkEnd w:id="1940036274"/>
      <w:r w:rsidRPr="530736B5" w:rsidR="0636AFD4">
        <w:rPr>
          <w:rFonts w:ascii="Arial" w:hAnsi="Arial" w:cs="Arial"/>
        </w:rPr>
        <w:t xml:space="preserve"> machine schedule is to be done in different files as given wit</w:t>
      </w:r>
      <w:r w:rsidRPr="530736B5" w:rsidR="09B3E2BE">
        <w:rPr>
          <w:rFonts w:ascii="Arial" w:hAnsi="Arial" w:cs="Arial"/>
        </w:rPr>
        <w:t>hout interference.</w:t>
      </w:r>
    </w:p>
    <w:p w:rsidR="00AD0765" w:rsidP="00FD12E4" w:rsidRDefault="009D4FE0" w14:paraId="0D745A77" w14:textId="77777777">
      <w:pPr>
        <w:pStyle w:val="Heading3"/>
      </w:pPr>
      <w:bookmarkStart w:name="_Toc368912271" w:id="54"/>
      <w:r w:rsidRPr="003602B9">
        <w:t>Security</w:t>
      </w:r>
      <w:bookmarkStart w:name="_Toc207768271" w:id="55"/>
      <w:bookmarkEnd w:id="53"/>
      <w:bookmarkEnd w:id="54"/>
    </w:p>
    <w:p w:rsidRPr="00272E71" w:rsidR="00272E71" w:rsidP="001267B1" w:rsidRDefault="00272E71" w14:paraId="43BF5109" w14:textId="77777777">
      <w:pPr>
        <w:pStyle w:val="InfoBlue"/>
        <w:jc w:val="both"/>
        <w:rPr>
          <w:rFonts w:ascii="Arial" w:hAnsi="Arial" w:cs="Arial"/>
        </w:rPr>
      </w:pPr>
      <w:r w:rsidRPr="530736B5" w:rsidR="00272E71">
        <w:rPr>
          <w:rFonts w:ascii="Arial" w:hAnsi="Arial" w:cs="Arial"/>
        </w:rPr>
        <w:t xml:space="preserve">[Security has </w:t>
      </w:r>
      <w:r w:rsidRPr="530736B5" w:rsidR="00272E71">
        <w:rPr>
          <w:rFonts w:ascii="Arial" w:hAnsi="Arial" w:cs="Arial"/>
        </w:rPr>
        <w:t>emerge</w:t>
      </w:r>
      <w:r w:rsidRPr="530736B5" w:rsidR="001267B1">
        <w:rPr>
          <w:rFonts w:ascii="Arial" w:hAnsi="Arial" w:cs="Arial"/>
        </w:rPr>
        <w:t>d</w:t>
      </w:r>
      <w:r w:rsidRPr="530736B5" w:rsidR="00272E71">
        <w:rPr>
          <w:rFonts w:ascii="Arial" w:hAnsi="Arial" w:cs="Arial"/>
        </w:rPr>
        <w:t xml:space="preserve"> as the most important aspect of any system. A system designed with good security principles ensures Integrity of the system and prevents from attacks and data leakage. Document all the Security Requirements and feature</w:t>
      </w:r>
      <w:r w:rsidRPr="530736B5" w:rsidR="001267B1">
        <w:rPr>
          <w:rFonts w:ascii="Arial" w:hAnsi="Arial" w:cs="Arial"/>
        </w:rPr>
        <w:t>s implemented in the system including the use and management of integrity and access controls that apply to the system and its components</w:t>
      </w:r>
      <w:r w:rsidRPr="530736B5" w:rsidR="00272E71">
        <w:rPr>
          <w:rFonts w:ascii="Arial" w:hAnsi="Arial" w:cs="Arial"/>
        </w:rPr>
        <w:t>.</w:t>
      </w:r>
      <w:r w:rsidRPr="530736B5" w:rsidR="001267B1">
        <w:rPr>
          <w:rFonts w:ascii="Arial" w:hAnsi="Arial" w:cs="Arial"/>
        </w:rPr>
        <w:t xml:space="preserve"> Also include any tools that will support security and privacy requirements.</w:t>
      </w:r>
      <w:r w:rsidRPr="530736B5" w:rsidR="00272E71">
        <w:rPr>
          <w:rFonts w:ascii="Arial" w:hAnsi="Arial" w:cs="Arial"/>
        </w:rPr>
        <w:t>]</w:t>
      </w:r>
      <w:r w:rsidRPr="530736B5" w:rsidR="001267B1">
        <w:rPr>
          <w:i w:val="0"/>
          <w:iCs w:val="0"/>
          <w:sz w:val="23"/>
          <w:szCs w:val="23"/>
        </w:rPr>
        <w:t xml:space="preserve"> </w:t>
      </w:r>
      <w:r w:rsidRPr="530736B5" w:rsidR="00272E71">
        <w:rPr>
          <w:rFonts w:ascii="Arial" w:hAnsi="Arial" w:cs="Arial"/>
        </w:rPr>
        <w:t xml:space="preserve"> </w:t>
      </w:r>
    </w:p>
    <w:p w:rsidR="41E48869" w:rsidP="530736B5" w:rsidRDefault="41E48869" w14:paraId="13A96C4B" w14:textId="595BF7AD">
      <w:pPr>
        <w:pStyle w:val="BodyText"/>
        <w:rPr>
          <w:rFonts w:ascii="Arial" w:hAnsi="Arial" w:cs="Arial"/>
        </w:rPr>
      </w:pPr>
      <w:r w:rsidRPr="530736B5" w:rsidR="41E48869">
        <w:rPr>
          <w:rFonts w:ascii="Arial" w:hAnsi="Arial" w:cs="Arial"/>
        </w:rPr>
        <w:t>The source code is available only in read only mode for others who are accessing file and final executable file is only available for further modifications.</w:t>
      </w:r>
    </w:p>
    <w:p w:rsidR="00AD0765" w:rsidP="00FD12E4" w:rsidRDefault="009D4FE0" w14:paraId="1D949CE4" w14:textId="77777777">
      <w:pPr>
        <w:pStyle w:val="Heading3"/>
      </w:pPr>
      <w:bookmarkStart w:name="_Toc368912272" w:id="56"/>
      <w:r w:rsidRPr="00272E71">
        <w:t>Concurrency and Synchronization</w:t>
      </w:r>
      <w:bookmarkStart w:name="_Toc207768272" w:id="57"/>
      <w:bookmarkEnd w:id="55"/>
      <w:bookmarkEnd w:id="56"/>
    </w:p>
    <w:p w:rsidRPr="00DA6E32" w:rsidR="00DA6E32" w:rsidP="00DA6E32" w:rsidRDefault="00DA6E32" w14:paraId="69538967" w14:textId="77777777">
      <w:pPr>
        <w:pStyle w:val="InfoBlue"/>
        <w:jc w:val="both"/>
        <w:rPr>
          <w:rFonts w:ascii="Arial" w:hAnsi="Arial" w:cs="Arial"/>
        </w:rPr>
      </w:pPr>
      <w:r w:rsidRPr="530736B5" w:rsidR="00DA6E32">
        <w:rPr>
          <w:rFonts w:ascii="Arial" w:hAnsi="Arial" w:cs="Arial"/>
        </w:rPr>
        <w:t xml:space="preserve">[If the system needs to be </w:t>
      </w:r>
      <w:r w:rsidRPr="530736B5" w:rsidR="00DA6E32">
        <w:rPr>
          <w:rFonts w:ascii="Arial" w:hAnsi="Arial" w:cs="Arial"/>
        </w:rPr>
        <w:t>in synch</w:t>
      </w:r>
      <w:r w:rsidRPr="530736B5" w:rsidR="00DA6E32">
        <w:rPr>
          <w:rFonts w:ascii="Arial" w:hAnsi="Arial" w:cs="Arial"/>
        </w:rPr>
        <w:t xml:space="preserve"> with another system, the details of the same </w:t>
      </w:r>
      <w:r w:rsidRPr="530736B5" w:rsidR="00DA6E32">
        <w:rPr>
          <w:rFonts w:ascii="Arial" w:hAnsi="Arial" w:cs="Arial"/>
        </w:rPr>
        <w:t>have to</w:t>
      </w:r>
      <w:r w:rsidRPr="530736B5" w:rsidR="00DA6E32">
        <w:rPr>
          <w:rFonts w:ascii="Arial" w:hAnsi="Arial" w:cs="Arial"/>
        </w:rPr>
        <w:t xml:space="preserve"> be documented here.]</w:t>
      </w:r>
    </w:p>
    <w:p w:rsidR="4ACC3261" w:rsidP="530736B5" w:rsidRDefault="4ACC3261" w14:paraId="7667A374" w14:textId="40FF1920">
      <w:pPr>
        <w:pStyle w:val="BodyText"/>
        <w:rPr>
          <w:rFonts w:ascii="Arial" w:hAnsi="Arial" w:cs="Arial"/>
        </w:rPr>
      </w:pPr>
      <w:r w:rsidRPr="530736B5" w:rsidR="4ACC3261">
        <w:rPr>
          <w:rFonts w:ascii="Arial" w:hAnsi="Arial" w:cs="Arial"/>
        </w:rPr>
        <w:t xml:space="preserve">Application is designedd to work concurrently without </w:t>
      </w:r>
      <w:bookmarkStart w:name="_Int_g4FhZBT0" w:id="1875356785"/>
      <w:r w:rsidRPr="530736B5" w:rsidR="4ACC3261">
        <w:rPr>
          <w:rFonts w:ascii="Arial" w:hAnsi="Arial" w:cs="Arial"/>
        </w:rPr>
        <w:t>interfering with the</w:t>
      </w:r>
      <w:bookmarkEnd w:id="1875356785"/>
      <w:r w:rsidRPr="530736B5" w:rsidR="4ACC3261">
        <w:rPr>
          <w:rFonts w:ascii="Arial" w:hAnsi="Arial" w:cs="Arial"/>
        </w:rPr>
        <w:t xml:space="preserve"> function of other part of </w:t>
      </w:r>
      <w:bookmarkStart w:name="_Int_fkiLJFK3" w:id="1036963761"/>
      <w:r w:rsidRPr="530736B5" w:rsidR="52E7CA7C">
        <w:rPr>
          <w:rFonts w:ascii="Arial" w:hAnsi="Arial" w:cs="Arial"/>
        </w:rPr>
        <w:t>code</w:t>
      </w:r>
      <w:bookmarkEnd w:id="1036963761"/>
      <w:r w:rsidRPr="530736B5" w:rsidR="4ACC3261">
        <w:rPr>
          <w:rFonts w:ascii="Arial" w:hAnsi="Arial" w:cs="Arial"/>
        </w:rPr>
        <w:t xml:space="preserve"> and also work simultaneousl</w:t>
      </w:r>
      <w:r w:rsidRPr="530736B5" w:rsidR="6AD43803">
        <w:rPr>
          <w:rFonts w:ascii="Arial" w:hAnsi="Arial" w:cs="Arial"/>
        </w:rPr>
        <w:t>y.</w:t>
      </w:r>
    </w:p>
    <w:p w:rsidR="00AD0765" w:rsidP="00FD12E4" w:rsidRDefault="009D4FE0" w14:paraId="44CB258F" w14:textId="77777777">
      <w:pPr>
        <w:pStyle w:val="Heading3"/>
      </w:pPr>
      <w:bookmarkStart w:name="_Toc368912273" w:id="58"/>
      <w:r w:rsidRPr="003602B9">
        <w:t>Housekeeping and Maintenanc</w:t>
      </w:r>
      <w:bookmarkStart w:name="_Toc207768273" w:id="59"/>
      <w:bookmarkEnd w:id="57"/>
      <w:r w:rsidR="00AD0765">
        <w:t>e</w:t>
      </w:r>
      <w:bookmarkEnd w:id="58"/>
    </w:p>
    <w:p w:rsidR="00D10D5F" w:rsidP="00C26C21" w:rsidRDefault="00DA6E32" w14:paraId="406CC36E" w14:textId="77777777">
      <w:pPr>
        <w:pStyle w:val="InfoBlue"/>
        <w:jc w:val="both"/>
        <w:rPr>
          <w:rFonts w:ascii="Arial" w:hAnsi="Arial" w:cs="Arial"/>
        </w:rPr>
      </w:pPr>
      <w:r w:rsidRPr="530736B5" w:rsidR="00DA6E32">
        <w:rPr>
          <w:rFonts w:ascii="Arial" w:hAnsi="Arial" w:cs="Arial"/>
        </w:rPr>
        <w:t xml:space="preserve">[All the details with respect to the Housekeeping and Maintenance of the system like clearing of logs, clearing up Memory details, Purging the Database of old records </w:t>
      </w:r>
      <w:r w:rsidRPr="530736B5" w:rsidR="00DA6E32">
        <w:rPr>
          <w:rFonts w:ascii="Arial" w:hAnsi="Arial" w:cs="Arial"/>
        </w:rPr>
        <w:t>have to</w:t>
      </w:r>
      <w:r w:rsidRPr="530736B5" w:rsidR="00DA6E32">
        <w:rPr>
          <w:rFonts w:ascii="Arial" w:hAnsi="Arial" w:cs="Arial"/>
        </w:rPr>
        <w:t xml:space="preserve"> be documented here.] </w:t>
      </w:r>
      <w:bookmarkEnd w:id="59"/>
    </w:p>
    <w:p w:rsidR="187047D6" w:rsidP="530736B5" w:rsidRDefault="187047D6" w14:paraId="1F580806" w14:textId="3241D8E9">
      <w:pPr>
        <w:pStyle w:val="BodyText"/>
        <w:rPr>
          <w:rFonts w:ascii="Arial" w:hAnsi="Arial" w:cs="Arial"/>
        </w:rPr>
      </w:pPr>
      <w:r w:rsidRPr="7DCFE517" w:rsidR="187047D6">
        <w:rPr>
          <w:rFonts w:ascii="Arial" w:hAnsi="Arial" w:cs="Arial"/>
        </w:rPr>
        <w:t>Makefile</w:t>
      </w:r>
      <w:r w:rsidRPr="7DCFE517" w:rsidR="187047D6">
        <w:rPr>
          <w:rFonts w:ascii="Arial" w:hAnsi="Arial" w:cs="Arial"/>
        </w:rPr>
        <w:t xml:space="preserve"> is cleared first to remove the </w:t>
      </w:r>
      <w:bookmarkStart w:name="_Int_4pxnS9jF" w:id="612165070"/>
      <w:r w:rsidRPr="7DCFE517" w:rsidR="187047D6">
        <w:rPr>
          <w:rFonts w:ascii="Arial" w:hAnsi="Arial" w:cs="Arial"/>
        </w:rPr>
        <w:t>previous</w:t>
      </w:r>
      <w:bookmarkEnd w:id="612165070"/>
      <w:r w:rsidRPr="7DCFE517" w:rsidR="187047D6">
        <w:rPr>
          <w:rFonts w:ascii="Arial" w:hAnsi="Arial" w:cs="Arial"/>
        </w:rPr>
        <w:t xml:space="preserve"> cache and </w:t>
      </w:r>
      <w:r w:rsidRPr="7DCFE517" w:rsidR="61E6FABF">
        <w:rPr>
          <w:rFonts w:ascii="Arial" w:hAnsi="Arial" w:cs="Arial"/>
        </w:rPr>
        <w:t>text files are used to manage the database</w:t>
      </w:r>
      <w:r w:rsidRPr="7DCFE517" w:rsidR="3050EFD9">
        <w:rPr>
          <w:rFonts w:ascii="Arial" w:hAnsi="Arial" w:cs="Arial"/>
        </w:rPr>
        <w:t>.</w:t>
      </w:r>
    </w:p>
    <w:p w:rsidR="00D10D5F" w:rsidP="00D10D5F" w:rsidRDefault="00D10D5F" w14:paraId="27921CB1" w14:textId="77777777">
      <w:pPr>
        <w:pStyle w:val="Heading1"/>
      </w:pPr>
      <w:bookmarkStart w:name="_Toc207768275" w:id="60"/>
      <w:bookmarkStart w:name="_Toc368912274" w:id="61"/>
      <w:r w:rsidRPr="003602B9">
        <w:t>System Architecture</w:t>
      </w:r>
      <w:bookmarkStart w:name="_Toc207768276" w:id="62"/>
      <w:bookmarkEnd w:id="60"/>
      <w:bookmarkEnd w:id="61"/>
    </w:p>
    <w:p w:rsidR="00D00827" w:rsidP="00D00827" w:rsidRDefault="00D00827" w14:paraId="2B6381F3" w14:textId="77777777">
      <w:pPr>
        <w:pStyle w:val="InfoBlue"/>
        <w:jc w:val="both"/>
        <w:rPr>
          <w:rFonts w:ascii="Arial" w:hAnsi="Arial" w:cs="Arial"/>
        </w:rPr>
      </w:pPr>
      <w:r>
        <w:rPr>
          <w:rFonts w:ascii="Arial" w:hAnsi="Arial" w:cs="Arial"/>
        </w:rPr>
        <w:t>[</w:t>
      </w:r>
      <w:r w:rsidRPr="00D00827">
        <w:rPr>
          <w:rFonts w:ascii="Arial" w:hAnsi="Arial" w:cs="Arial"/>
        </w:rPr>
        <w:t>This section should provide a high-level overview of how the functionality and responsibilities of the system were partitioned and then assigned to subsystems or components. The main purpose here is to gain a general understanding of how and why the system was decomposed, and how the individual parts work together to provide the desired functionality.</w:t>
      </w:r>
    </w:p>
    <w:p w:rsidRPr="00D00827" w:rsidR="00D00827" w:rsidP="00D00827" w:rsidRDefault="00D00827" w14:paraId="237D2457" w14:textId="77777777">
      <w:pPr>
        <w:pStyle w:val="InfoBlue"/>
        <w:jc w:val="both"/>
      </w:pPr>
      <w:r w:rsidRPr="00D00827">
        <w:rPr>
          <w:rFonts w:ascii="Arial" w:hAnsi="Arial" w:cs="Arial"/>
        </w:rPr>
        <w:t>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w:t>
      </w:r>
      <w:r>
        <w:rPr>
          <w:rFonts w:ascii="Arial" w:hAnsi="Arial" w:cs="Arial"/>
        </w:rPr>
        <w:t>]</w:t>
      </w:r>
    </w:p>
    <w:p w:rsidR="00D10D5F" w:rsidP="00D10D5F" w:rsidRDefault="00D10D5F" w14:paraId="12E7E803" w14:textId="77777777">
      <w:pPr>
        <w:pStyle w:val="Heading2"/>
      </w:pPr>
      <w:bookmarkStart w:name="_Toc368912275" w:id="63"/>
      <w:r w:rsidRPr="003602B9">
        <w:t>System Architecture Diagram.</w:t>
      </w:r>
      <w:r>
        <w:t xml:space="preserve"> </w:t>
      </w:r>
      <w:r w:rsidRPr="003602B9">
        <w:t>(Not Necessary)</w:t>
      </w:r>
      <w:bookmarkStart w:name="_Toc207768278" w:id="64"/>
      <w:bookmarkEnd w:id="62"/>
      <w:bookmarkEnd w:id="63"/>
    </w:p>
    <w:p w:rsidRPr="00D00827" w:rsidR="00D00827" w:rsidP="00D00827" w:rsidRDefault="00D00827" w14:paraId="65BC7CBA" w14:textId="77777777">
      <w:pPr>
        <w:pStyle w:val="InfoBlue"/>
        <w:jc w:val="both"/>
        <w:rPr>
          <w:rFonts w:ascii="Arial" w:hAnsi="Arial" w:cs="Arial"/>
        </w:rPr>
      </w:pPr>
      <w:r>
        <w:rPr>
          <w:rFonts w:ascii="Arial" w:hAnsi="Arial" w:cs="Arial"/>
        </w:rPr>
        <w:t>[</w:t>
      </w:r>
      <w:r w:rsidRPr="00D00827">
        <w:rPr>
          <w:rFonts w:ascii="Arial" w:hAnsi="Arial" w:cs="Arial"/>
        </w:rPr>
        <w:t>If there are any diagrams, models, flowcharts, documented scenarios or use-cases of the system behavior and/or structure, they may be included here</w:t>
      </w:r>
      <w:r>
        <w:rPr>
          <w:rFonts w:ascii="Arial" w:hAnsi="Arial" w:cs="Arial"/>
        </w:rPr>
        <w:t>.]</w:t>
      </w:r>
      <w:r w:rsidRPr="00D00827">
        <w:rPr>
          <w:rFonts w:ascii="Arial" w:hAnsi="Arial" w:cs="Arial"/>
        </w:rPr>
        <w:t xml:space="preserve"> </w:t>
      </w:r>
    </w:p>
    <w:p w:rsidR="00D10D5F" w:rsidP="00D10D5F" w:rsidRDefault="00D10D5F" w14:paraId="0B09C9E9" w14:textId="77777777">
      <w:pPr>
        <w:pStyle w:val="Heading2"/>
      </w:pPr>
      <w:bookmarkStart w:name="_Toc368912276" w:id="65"/>
      <w:r w:rsidRPr="003602B9">
        <w:t>System Use-Cases</w:t>
      </w:r>
      <w:bookmarkStart w:name="_Toc207768279" w:id="66"/>
      <w:bookmarkEnd w:id="64"/>
      <w:bookmarkEnd w:id="65"/>
    </w:p>
    <w:p w:rsidRPr="00D00827" w:rsidR="00D00827" w:rsidP="00D00827" w:rsidRDefault="00D00827" w14:paraId="1193970F" w14:textId="77777777">
      <w:pPr>
        <w:pStyle w:val="InfoBlue"/>
        <w:jc w:val="both"/>
        <w:rPr>
          <w:rFonts w:ascii="Arial" w:hAnsi="Arial" w:cs="Arial"/>
        </w:rPr>
      </w:pPr>
      <w:r w:rsidRPr="08194B78" w:rsidR="00D00827">
        <w:rPr>
          <w:rFonts w:ascii="Arial" w:hAnsi="Arial" w:cs="Arial"/>
        </w:rPr>
        <w:t xml:space="preserve">[If there are any documented scenarios or use-cases of the system behavior and/or structure, they may be included here] </w:t>
      </w:r>
    </w:p>
    <w:p w:rsidR="5F5E3ECD" w:rsidP="4B039DD3" w:rsidRDefault="5F5E3ECD" w14:paraId="54C77A32" w14:textId="75CC331D">
      <w:pPr>
        <w:pStyle w:val="BodyText"/>
        <w:rPr>
          <w:rFonts w:ascii="Arial" w:hAnsi="Arial" w:cs="Arial"/>
        </w:rPr>
      </w:pPr>
      <w:r w:rsidRPr="4B039DD3" w:rsidR="5F5E3ECD">
        <w:rPr>
          <w:rFonts w:ascii="Arial" w:hAnsi="Arial" w:cs="Arial"/>
        </w:rPr>
        <w:t>We use use-</w:t>
      </w:r>
      <w:r w:rsidRPr="4B039DD3" w:rsidR="14705EF6">
        <w:rPr>
          <w:rFonts w:ascii="Arial" w:hAnsi="Arial" w:cs="Arial"/>
        </w:rPr>
        <w:t>c</w:t>
      </w:r>
      <w:r w:rsidRPr="4B039DD3" w:rsidR="5F5E3ECD">
        <w:rPr>
          <w:rFonts w:ascii="Arial" w:hAnsi="Arial" w:cs="Arial"/>
        </w:rPr>
        <w:t xml:space="preserve">ase </w:t>
      </w:r>
      <w:r w:rsidRPr="4B039DD3" w:rsidR="419A21DE">
        <w:rPr>
          <w:rFonts w:ascii="Arial" w:hAnsi="Arial" w:cs="Arial"/>
        </w:rPr>
        <w:t xml:space="preserve">diagram </w:t>
      </w:r>
      <w:r w:rsidRPr="4B039DD3" w:rsidR="244F87CE">
        <w:rPr>
          <w:rFonts w:ascii="Arial" w:hAnsi="Arial" w:cs="Arial"/>
        </w:rPr>
        <w:t xml:space="preserve">to </w:t>
      </w:r>
      <w:r w:rsidRPr="4B039DD3" w:rsidR="244F87CE">
        <w:rPr>
          <w:rFonts w:ascii="Arial" w:hAnsi="Arial" w:cs="Arial"/>
        </w:rPr>
        <w:t>indicate</w:t>
      </w:r>
      <w:r w:rsidRPr="4B039DD3" w:rsidR="244F87CE">
        <w:rPr>
          <w:rFonts w:ascii="Arial" w:hAnsi="Arial" w:cs="Arial"/>
        </w:rPr>
        <w:t xml:space="preserve"> the</w:t>
      </w:r>
      <w:r w:rsidRPr="4B039DD3" w:rsidR="54A8A95A">
        <w:rPr>
          <w:rFonts w:ascii="Arial" w:hAnsi="Arial" w:cs="Arial"/>
        </w:rPr>
        <w:t xml:space="preserve"> actors as </w:t>
      </w:r>
      <w:r w:rsidRPr="4B039DD3" w:rsidR="1E512495">
        <w:rPr>
          <w:rFonts w:ascii="Arial" w:hAnsi="Arial" w:cs="Arial"/>
        </w:rPr>
        <w:t xml:space="preserve">candidate and </w:t>
      </w:r>
      <w:r w:rsidRPr="4B039DD3" w:rsidR="1E512495">
        <w:rPr>
          <w:rFonts w:ascii="Arial" w:hAnsi="Arial" w:cs="Arial"/>
        </w:rPr>
        <w:t>application</w:t>
      </w:r>
      <w:r w:rsidRPr="4B039DD3" w:rsidR="54A8A95A">
        <w:rPr>
          <w:rFonts w:ascii="Arial" w:hAnsi="Arial" w:cs="Arial"/>
        </w:rPr>
        <w:t xml:space="preserve">  and</w:t>
      </w:r>
      <w:r w:rsidRPr="4B039DD3" w:rsidR="54A8A95A">
        <w:rPr>
          <w:rFonts w:ascii="Arial" w:hAnsi="Arial" w:cs="Arial"/>
        </w:rPr>
        <w:t xml:space="preserve"> use</w:t>
      </w:r>
      <w:r w:rsidRPr="4B039DD3" w:rsidR="1D8D2AF7">
        <w:rPr>
          <w:rFonts w:ascii="Arial" w:hAnsi="Arial" w:cs="Arial"/>
        </w:rPr>
        <w:t xml:space="preserve"> </w:t>
      </w:r>
      <w:r w:rsidRPr="4B039DD3" w:rsidR="54A8A95A">
        <w:rPr>
          <w:rFonts w:ascii="Arial" w:hAnsi="Arial" w:cs="Arial"/>
        </w:rPr>
        <w:t>case</w:t>
      </w:r>
      <w:r w:rsidRPr="4B039DD3" w:rsidR="54A8A95A">
        <w:rPr>
          <w:rFonts w:ascii="Arial" w:hAnsi="Arial" w:cs="Arial"/>
        </w:rPr>
        <w:t xml:space="preserve"> as </w:t>
      </w:r>
      <w:r w:rsidRPr="4B039DD3" w:rsidR="34A69525">
        <w:rPr>
          <w:rFonts w:ascii="Arial" w:hAnsi="Arial" w:cs="Arial"/>
        </w:rPr>
        <w:t>exam centers</w:t>
      </w:r>
      <w:r w:rsidRPr="4B039DD3" w:rsidR="54A8A95A">
        <w:rPr>
          <w:rFonts w:ascii="Arial" w:hAnsi="Arial" w:cs="Arial"/>
        </w:rPr>
        <w:t>.</w:t>
      </w:r>
    </w:p>
    <w:p w:rsidR="7904F707" w:rsidP="4B039DD3" w:rsidRDefault="7904F707" w14:paraId="3ECFA1C8" w14:textId="192BD6F2">
      <w:pPr>
        <w:pStyle w:val="BodyText"/>
      </w:pPr>
      <w:r w:rsidR="7904F707">
        <w:drawing>
          <wp:inline wp14:editId="488C3462" wp14:anchorId="6240D66D">
            <wp:extent cx="5676900" cy="5191124"/>
            <wp:effectExtent l="0" t="0" r="0" b="0"/>
            <wp:docPr id="785449064" name="" title=""/>
            <wp:cNvGraphicFramePr>
              <a:graphicFrameLocks noChangeAspect="1"/>
            </wp:cNvGraphicFramePr>
            <a:graphic>
              <a:graphicData uri="http://schemas.openxmlformats.org/drawingml/2006/picture">
                <pic:pic>
                  <pic:nvPicPr>
                    <pic:cNvPr id="0" name=""/>
                    <pic:cNvPicPr/>
                  </pic:nvPicPr>
                  <pic:blipFill>
                    <a:blip r:embed="R289c7567871445e9">
                      <a:extLst>
                        <a:ext xmlns:a="http://schemas.openxmlformats.org/drawingml/2006/main" uri="{28A0092B-C50C-407E-A947-70E740481C1C}">
                          <a14:useLocalDpi val="0"/>
                        </a:ext>
                      </a:extLst>
                    </a:blip>
                    <a:stretch>
                      <a:fillRect/>
                    </a:stretch>
                  </pic:blipFill>
                  <pic:spPr>
                    <a:xfrm>
                      <a:off x="0" y="0"/>
                      <a:ext cx="5676900" cy="5191124"/>
                    </a:xfrm>
                    <a:prstGeom prst="rect">
                      <a:avLst/>
                    </a:prstGeom>
                  </pic:spPr>
                </pic:pic>
              </a:graphicData>
            </a:graphic>
          </wp:inline>
        </w:drawing>
      </w:r>
    </w:p>
    <w:p w:rsidR="00D10D5F" w:rsidP="00D10D5F" w:rsidRDefault="00D10D5F" w14:paraId="6616E2C1" w14:textId="77777777">
      <w:pPr>
        <w:pStyle w:val="Heading2"/>
      </w:pPr>
      <w:bookmarkStart w:name="_Toc368912277" w:id="67"/>
      <w:r w:rsidRPr="003602B9">
        <w:t>Subsystem Architecture</w:t>
      </w:r>
      <w:bookmarkStart w:name="_Toc207768280" w:id="68"/>
      <w:bookmarkEnd w:id="66"/>
      <w:bookmarkEnd w:id="67"/>
    </w:p>
    <w:p w:rsidRPr="00D22E79" w:rsidR="00D22E79" w:rsidP="00D22E79" w:rsidRDefault="00D22E79" w14:paraId="1705EAD2" w14:textId="77777777">
      <w:pPr>
        <w:pStyle w:val="InfoBlue"/>
        <w:jc w:val="both"/>
        <w:rPr>
          <w:rFonts w:ascii="Arial" w:hAnsi="Arial" w:cs="Arial"/>
        </w:rPr>
      </w:pPr>
      <w:r w:rsidRPr="00D22E79">
        <w:rPr>
          <w:rFonts w:ascii="Arial" w:hAnsi="Arial" w:cs="Arial"/>
        </w:rPr>
        <w:t>[If a particular component is one which merits a more detailed discussion than what was presented in the System Architecture section, provide that more detailed discussion in a subsection of the System Architecture section</w:t>
      </w:r>
      <w:r w:rsidR="00F6799C">
        <w:rPr>
          <w:rFonts w:ascii="Arial" w:hAnsi="Arial" w:cs="Arial"/>
        </w:rPr>
        <w:t>.</w:t>
      </w:r>
      <w:r w:rsidRPr="00D22E79">
        <w:rPr>
          <w:rFonts w:ascii="Arial" w:hAnsi="Arial" w:cs="Arial"/>
        </w:rPr>
        <w:t xml:space="preserve"> If necessary, describe how the component was further divided into subcomponents, and the relationships and interactions between the subcomponents</w:t>
      </w:r>
      <w:r w:rsidR="00F6799C">
        <w:rPr>
          <w:rFonts w:ascii="Arial" w:hAnsi="Arial" w:cs="Arial"/>
        </w:rPr>
        <w:t>.</w:t>
      </w:r>
    </w:p>
    <w:p w:rsidR="00D22E79" w:rsidP="4B039DD3" w:rsidRDefault="00D22E79" w14:paraId="4F491C31" w14:textId="2863D672">
      <w:pPr>
        <w:pStyle w:val="InfoBlue"/>
        <w:jc w:val="both"/>
        <w:rPr>
          <w:rFonts w:ascii="Arial" w:hAnsi="Arial" w:cs="Arial"/>
        </w:rPr>
      </w:pPr>
      <w:r w:rsidRPr="4B039DD3" w:rsidR="00D22E79">
        <w:rPr>
          <w:rFonts w:ascii="Arial" w:hAnsi="Arial" w:cs="Arial"/>
        </w:rPr>
        <w:t xml:space="preserve">If any subcomponents are also </w:t>
      </w:r>
      <w:r w:rsidRPr="4B039DD3" w:rsidR="00D22E79">
        <w:rPr>
          <w:rFonts w:ascii="Arial" w:hAnsi="Arial" w:cs="Arial"/>
        </w:rPr>
        <w:t>deemed</w:t>
      </w:r>
      <w:r w:rsidRPr="4B039DD3" w:rsidR="00D22E79">
        <w:rPr>
          <w:rFonts w:ascii="Arial" w:hAnsi="Arial" w:cs="Arial"/>
        </w:rPr>
        <w:t xml:space="preserve"> to merit further discussion, then describe them in a separate subsection of this section</w:t>
      </w:r>
      <w:r w:rsidRPr="4B039DD3" w:rsidR="00F6799C">
        <w:rPr>
          <w:rFonts w:ascii="Arial" w:hAnsi="Arial" w:cs="Arial"/>
        </w:rPr>
        <w:t>.</w:t>
      </w:r>
      <w:r w:rsidRPr="4B039DD3" w:rsidR="00D22E79">
        <w:rPr>
          <w:rFonts w:ascii="Arial" w:hAnsi="Arial" w:cs="Arial"/>
        </w:rPr>
        <w:t xml:space="preserve"> Proceed to go into as many levels/subsections of discussion as needed </w:t>
      </w:r>
      <w:r w:rsidRPr="4B039DD3" w:rsidR="00D22E79">
        <w:rPr>
          <w:rFonts w:ascii="Arial" w:hAnsi="Arial" w:cs="Arial"/>
        </w:rPr>
        <w:t>in order for</w:t>
      </w:r>
      <w:r w:rsidRPr="4B039DD3" w:rsidR="00D22E79">
        <w:rPr>
          <w:rFonts w:ascii="Arial" w:hAnsi="Arial" w:cs="Arial"/>
        </w:rPr>
        <w:t xml:space="preserve"> the reader to gain a high-level understanding of the entire system or subsystem (but remember to leave the gory details for the Detailed System Design section).]</w:t>
      </w:r>
    </w:p>
    <w:p w:rsidR="4B039DD3" w:rsidP="4B039DD3" w:rsidRDefault="4B039DD3" w14:paraId="07D3BA8A" w14:textId="33B79C63">
      <w:pPr>
        <w:pStyle w:val="BodyText"/>
      </w:pPr>
    </w:p>
    <w:p w:rsidR="21112723" w:rsidP="4B039DD3" w:rsidRDefault="21112723" w14:paraId="46D4A3D2" w14:textId="2BFBA270">
      <w:pPr>
        <w:pStyle w:val="BodyText"/>
      </w:pPr>
      <w:r w:rsidR="21112723">
        <w:drawing>
          <wp:inline wp14:editId="7E9AF7B3" wp14:anchorId="52068C79">
            <wp:extent cx="5667375" cy="4076700"/>
            <wp:effectExtent l="0" t="0" r="0" b="0"/>
            <wp:docPr id="762509395" name="" title=""/>
            <wp:cNvGraphicFramePr>
              <a:graphicFrameLocks noChangeAspect="1"/>
            </wp:cNvGraphicFramePr>
            <a:graphic>
              <a:graphicData uri="http://schemas.openxmlformats.org/drawingml/2006/picture">
                <pic:pic>
                  <pic:nvPicPr>
                    <pic:cNvPr id="0" name=""/>
                    <pic:cNvPicPr/>
                  </pic:nvPicPr>
                  <pic:blipFill>
                    <a:blip r:embed="R2bf889c3b96a4cc4">
                      <a:extLst>
                        <a:ext xmlns:a="http://schemas.openxmlformats.org/drawingml/2006/main" uri="{28A0092B-C50C-407E-A947-70E740481C1C}">
                          <a14:useLocalDpi val="0"/>
                        </a:ext>
                      </a:extLst>
                    </a:blip>
                    <a:stretch>
                      <a:fillRect/>
                    </a:stretch>
                  </pic:blipFill>
                  <pic:spPr>
                    <a:xfrm>
                      <a:off x="0" y="0"/>
                      <a:ext cx="5667375" cy="4076700"/>
                    </a:xfrm>
                    <a:prstGeom prst="rect">
                      <a:avLst/>
                    </a:prstGeom>
                  </pic:spPr>
                </pic:pic>
              </a:graphicData>
            </a:graphic>
          </wp:inline>
        </w:drawing>
      </w:r>
    </w:p>
    <w:p w:rsidR="4B039DD3" w:rsidP="4B039DD3" w:rsidRDefault="4B039DD3" w14:paraId="75728107" w14:textId="23FA3C18">
      <w:pPr>
        <w:pStyle w:val="BodyText"/>
      </w:pPr>
    </w:p>
    <w:p w:rsidR="00D10D5F" w:rsidP="00D10D5F" w:rsidRDefault="00D10D5F" w14:paraId="10B6819A" w14:textId="77777777">
      <w:pPr>
        <w:pStyle w:val="Heading2"/>
      </w:pPr>
      <w:bookmarkStart w:name="_Toc368912278" w:id="69"/>
      <w:r w:rsidRPr="003602B9">
        <w:t>System Interfaces</w:t>
      </w:r>
      <w:bookmarkStart w:name="_Toc207768281" w:id="70"/>
      <w:bookmarkEnd w:id="68"/>
      <w:bookmarkEnd w:id="69"/>
    </w:p>
    <w:p w:rsidRPr="00890EBD" w:rsidR="00890EBD" w:rsidP="00890EBD" w:rsidRDefault="00890EBD" w14:paraId="4496A8C4" w14:textId="77777777">
      <w:pPr>
        <w:pStyle w:val="InfoBlue"/>
        <w:jc w:val="both"/>
        <w:rPr>
          <w:rFonts w:ascii="Arial" w:hAnsi="Arial" w:cs="Arial"/>
        </w:rPr>
      </w:pPr>
      <w:r>
        <w:rPr>
          <w:rFonts w:ascii="Arial" w:hAnsi="Arial" w:cs="Arial"/>
        </w:rPr>
        <w:t>[</w:t>
      </w:r>
      <w:r w:rsidRPr="00890EBD">
        <w:rPr>
          <w:rFonts w:ascii="Arial" w:hAnsi="Arial" w:cs="Arial"/>
        </w:rPr>
        <w:t>A good design ensures that all the System’s Interfaces are well documented. List out the details of all the System Interfaces</w:t>
      </w:r>
      <w:r w:rsidR="002039EE">
        <w:rPr>
          <w:rFonts w:ascii="Arial" w:hAnsi="Arial" w:cs="Arial"/>
        </w:rPr>
        <w:t>, interface Design</w:t>
      </w:r>
      <w:r w:rsidRPr="00890EBD">
        <w:rPr>
          <w:rFonts w:ascii="Arial" w:hAnsi="Arial" w:cs="Arial"/>
        </w:rPr>
        <w:t xml:space="preserve"> along with diagrammatic representation if possible with details of flow, frequency etc.</w:t>
      </w:r>
      <w:r>
        <w:rPr>
          <w:rFonts w:ascii="Arial" w:hAnsi="Arial" w:cs="Arial"/>
        </w:rPr>
        <w:t>]</w:t>
      </w:r>
    </w:p>
    <w:p w:rsidR="00D10D5F" w:rsidP="00D10D5F" w:rsidRDefault="00D10D5F" w14:paraId="62D54D67" w14:textId="77777777">
      <w:pPr>
        <w:pStyle w:val="Heading3"/>
      </w:pPr>
      <w:bookmarkStart w:name="_Toc368912279" w:id="71"/>
      <w:r w:rsidRPr="003602B9">
        <w:t>Internal Interfaces</w:t>
      </w:r>
      <w:bookmarkStart w:name="_Toc207768282" w:id="72"/>
      <w:bookmarkEnd w:id="70"/>
      <w:bookmarkEnd w:id="71"/>
    </w:p>
    <w:p w:rsidR="00BC43AA" w:rsidP="4B039DD3" w:rsidRDefault="00BC43AA" w14:paraId="6C4EF372" w14:textId="170AF603">
      <w:pPr>
        <w:pStyle w:val="InfoBlue"/>
        <w:jc w:val="both"/>
        <w:rPr>
          <w:rFonts w:ascii="Arial" w:hAnsi="Arial" w:cs="Arial"/>
        </w:rPr>
      </w:pPr>
      <w:r w:rsidRPr="4B039DD3" w:rsidR="00BC43AA">
        <w:rPr>
          <w:rFonts w:ascii="Arial" w:hAnsi="Arial" w:cs="Arial"/>
        </w:rPr>
        <w:t>[Document all the details of Internal Interfaces the system interacts with along with the details of data flow and frequency.]</w:t>
      </w:r>
    </w:p>
    <w:p w:rsidR="4B039DD3" w:rsidP="4B039DD3" w:rsidRDefault="4B039DD3" w14:paraId="3CA71E6D" w14:textId="3C27BE1A">
      <w:pPr>
        <w:pStyle w:val="BodyText"/>
      </w:pPr>
    </w:p>
    <w:p w:rsidR="7CBA6952" w:rsidP="4B039DD3" w:rsidRDefault="7CBA6952" w14:paraId="4B8D9547" w14:textId="589F7A48">
      <w:pPr>
        <w:pStyle w:val="BodyText"/>
      </w:pPr>
      <w:r w:rsidR="7CBA6952">
        <w:drawing>
          <wp:inline wp14:editId="3EFB446E" wp14:anchorId="31613259">
            <wp:extent cx="4572000" cy="3333750"/>
            <wp:effectExtent l="0" t="0" r="0" b="0"/>
            <wp:docPr id="1957764685" name="" title=""/>
            <wp:cNvGraphicFramePr>
              <a:graphicFrameLocks noChangeAspect="1"/>
            </wp:cNvGraphicFramePr>
            <a:graphic>
              <a:graphicData uri="http://schemas.openxmlformats.org/drawingml/2006/picture">
                <pic:pic>
                  <pic:nvPicPr>
                    <pic:cNvPr id="0" name=""/>
                    <pic:cNvPicPr/>
                  </pic:nvPicPr>
                  <pic:blipFill>
                    <a:blip r:embed="R5b74c8ee1ad84565">
                      <a:extLst>
                        <a:ext xmlns:a="http://schemas.openxmlformats.org/drawingml/2006/main" uri="{28A0092B-C50C-407E-A947-70E740481C1C}">
                          <a14:useLocalDpi val="0"/>
                        </a:ext>
                      </a:extLst>
                    </a:blip>
                    <a:stretch>
                      <a:fillRect/>
                    </a:stretch>
                  </pic:blipFill>
                  <pic:spPr>
                    <a:xfrm>
                      <a:off x="0" y="0"/>
                      <a:ext cx="4572000" cy="3333750"/>
                    </a:xfrm>
                    <a:prstGeom prst="rect">
                      <a:avLst/>
                    </a:prstGeom>
                  </pic:spPr>
                </pic:pic>
              </a:graphicData>
            </a:graphic>
          </wp:inline>
        </w:drawing>
      </w:r>
    </w:p>
    <w:p w:rsidR="00D10D5F" w:rsidP="00D10D5F" w:rsidRDefault="00D10D5F" w14:paraId="31E0FD79" w14:textId="77777777">
      <w:pPr>
        <w:pStyle w:val="Heading3"/>
      </w:pPr>
      <w:bookmarkStart w:name="_Toc368912280" w:id="73"/>
      <w:r>
        <w:t>External</w:t>
      </w:r>
      <w:r w:rsidRPr="003602B9">
        <w:t xml:space="preserve"> Interfaces</w:t>
      </w:r>
      <w:bookmarkStart w:name="_Toc207768283" w:id="74"/>
      <w:bookmarkEnd w:id="72"/>
      <w:bookmarkEnd w:id="73"/>
    </w:p>
    <w:p w:rsidRPr="00BC43AA" w:rsidR="00BC43AA" w:rsidP="00BC43AA" w:rsidRDefault="00BC43AA" w14:paraId="1F68CA46" w14:textId="77777777">
      <w:pPr>
        <w:pStyle w:val="InfoBlue"/>
        <w:jc w:val="both"/>
        <w:rPr>
          <w:rFonts w:ascii="Arial" w:hAnsi="Arial" w:cs="Arial"/>
        </w:rPr>
      </w:pPr>
      <w:r w:rsidRPr="00BC43AA">
        <w:rPr>
          <w:rFonts w:ascii="Arial" w:hAnsi="Arial" w:cs="Arial"/>
        </w:rPr>
        <w:t>[Document all the details of External Interfaces the system interacts with along with the details of data flow and frequency.]</w:t>
      </w:r>
    </w:p>
    <w:p w:rsidR="00F304DA" w:rsidP="00F304DA" w:rsidRDefault="0045480B" w14:paraId="1224A591" w14:textId="77777777">
      <w:pPr>
        <w:pStyle w:val="Heading1"/>
      </w:pPr>
      <w:bookmarkStart w:name="_Toc207768287" w:id="75"/>
      <w:bookmarkStart w:name="_Toc368912281" w:id="76"/>
      <w:bookmarkEnd w:id="74"/>
      <w:r w:rsidRPr="003602B9">
        <w:t>Detailed System Design</w:t>
      </w:r>
      <w:bookmarkStart w:name="_Toc207768300" w:id="77"/>
      <w:bookmarkEnd w:id="75"/>
      <w:bookmarkEnd w:id="76"/>
    </w:p>
    <w:p w:rsidRPr="004A27EA" w:rsidR="004A27EA" w:rsidP="004A27EA" w:rsidRDefault="004A27EA" w14:paraId="22F05FC1" w14:textId="77777777">
      <w:pPr>
        <w:pStyle w:val="InfoBlue"/>
        <w:jc w:val="both"/>
        <w:rPr>
          <w:rFonts w:ascii="Arial" w:hAnsi="Arial" w:cs="Arial"/>
        </w:rPr>
      </w:pPr>
      <w:r>
        <w:rPr>
          <w:rFonts w:ascii="Arial" w:hAnsi="Arial" w:cs="Arial"/>
        </w:rPr>
        <w:t>[</w:t>
      </w:r>
      <w:r w:rsidRPr="004A27EA">
        <w:rPr>
          <w:rFonts w:ascii="Arial" w:hAnsi="Arial" w:cs="Arial"/>
        </w:rPr>
        <w: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w:t>
      </w:r>
      <w:r>
        <w:rPr>
          <w:rFonts w:ascii="Arial" w:hAnsi="Arial" w:cs="Arial"/>
        </w:rPr>
        <w:t xml:space="preserve"> software component attributes in complete detail.]</w:t>
      </w:r>
    </w:p>
    <w:p w:rsidR="00F304DA" w:rsidP="00F304DA" w:rsidRDefault="0045480B" w14:paraId="7A962BCD" w14:textId="77777777">
      <w:pPr>
        <w:pStyle w:val="Heading2"/>
      </w:pPr>
      <w:bookmarkStart w:name="_Toc368912282" w:id="78"/>
      <w:r w:rsidRPr="003602B9">
        <w:t>Key Entities</w:t>
      </w:r>
      <w:bookmarkStart w:name="_Toc207768301" w:id="79"/>
      <w:bookmarkEnd w:id="77"/>
      <w:bookmarkEnd w:id="78"/>
    </w:p>
    <w:p w:rsidRPr="007B42B5" w:rsidR="007B42B5" w:rsidP="007B42B5" w:rsidRDefault="007B42B5" w14:paraId="6E1B5C9E" w14:textId="77777777">
      <w:pPr>
        <w:pStyle w:val="InfoBlue"/>
        <w:jc w:val="both"/>
        <w:rPr>
          <w:rFonts w:ascii="Arial" w:hAnsi="Arial" w:cs="Arial"/>
        </w:rPr>
      </w:pPr>
      <w:r w:rsidRPr="08194B78" w:rsidR="007B42B5">
        <w:rPr>
          <w:rFonts w:ascii="Arial" w:hAnsi="Arial" w:cs="Arial"/>
        </w:rPr>
        <w:t>[Provide a Comprehensive list of the Key Entit</w:t>
      </w:r>
      <w:r w:rsidRPr="08194B78" w:rsidR="00B563A7">
        <w:rPr>
          <w:rFonts w:ascii="Arial" w:hAnsi="Arial" w:cs="Arial"/>
        </w:rPr>
        <w:t>ies associated with</w:t>
      </w:r>
      <w:r w:rsidRPr="08194B78" w:rsidR="007B42B5">
        <w:rPr>
          <w:rFonts w:ascii="Arial" w:hAnsi="Arial" w:cs="Arial"/>
        </w:rPr>
        <w:t xml:space="preserve"> the System in this section.]</w:t>
      </w:r>
    </w:p>
    <w:p w:rsidR="31F1BDB8" w:rsidP="08194B78" w:rsidRDefault="31F1BDB8" w14:paraId="17739393" w14:textId="5FEFD841">
      <w:pPr>
        <w:pStyle w:val="BodyText"/>
        <w:rPr>
          <w:rFonts w:ascii="Arial" w:hAnsi="Arial" w:cs="Arial"/>
        </w:rPr>
      </w:pPr>
      <w:r w:rsidRPr="08194B78" w:rsidR="31F1BDB8">
        <w:rPr>
          <w:rFonts w:ascii="Arial" w:hAnsi="Arial" w:cs="Arial"/>
        </w:rPr>
        <w:t xml:space="preserve">We use key entities </w:t>
      </w:r>
      <w:r w:rsidRPr="08194B78" w:rsidR="432A21D4">
        <w:rPr>
          <w:rFonts w:ascii="Arial" w:hAnsi="Arial" w:cs="Arial"/>
        </w:rPr>
        <w:t>as</w:t>
      </w:r>
      <w:r w:rsidRPr="08194B78" w:rsidR="31F1BDB8">
        <w:rPr>
          <w:rFonts w:ascii="Arial" w:hAnsi="Arial" w:cs="Arial"/>
        </w:rPr>
        <w:t xml:space="preserve"> </w:t>
      </w:r>
      <w:r w:rsidRPr="08194B78" w:rsidR="31F1BDB8">
        <w:rPr>
          <w:rFonts w:ascii="Arial" w:hAnsi="Arial" w:cs="Arial"/>
        </w:rPr>
        <w:t>valgrind</w:t>
      </w:r>
      <w:r w:rsidRPr="08194B78" w:rsidR="31F1BDB8">
        <w:rPr>
          <w:rFonts w:ascii="Arial" w:hAnsi="Arial" w:cs="Arial"/>
        </w:rPr>
        <w:t xml:space="preserve"> and </w:t>
      </w:r>
      <w:r w:rsidRPr="08194B78" w:rsidR="31F1BDB8">
        <w:rPr>
          <w:rFonts w:ascii="Arial" w:hAnsi="Arial" w:cs="Arial"/>
        </w:rPr>
        <w:t>gdb</w:t>
      </w:r>
      <w:r w:rsidRPr="08194B78" w:rsidR="1A60FC52">
        <w:rPr>
          <w:rFonts w:ascii="Arial" w:hAnsi="Arial" w:cs="Arial"/>
        </w:rPr>
        <w:t>.</w:t>
      </w:r>
    </w:p>
    <w:p w:rsidR="00F304DA" w:rsidP="00F304DA" w:rsidRDefault="0045480B" w14:paraId="2ABD1110" w14:textId="77777777">
      <w:pPr>
        <w:pStyle w:val="Heading2"/>
      </w:pPr>
      <w:bookmarkStart w:name="_Toc368912283" w:id="80"/>
      <w:r w:rsidRPr="003602B9">
        <w:t>Detailed-Level Database Design</w:t>
      </w:r>
      <w:bookmarkStart w:name="_Toc207768303" w:id="81"/>
      <w:bookmarkEnd w:id="79"/>
      <w:bookmarkEnd w:id="80"/>
    </w:p>
    <w:p w:rsidRPr="00BE57D7" w:rsidR="00BE57D7" w:rsidP="00BE57D7" w:rsidRDefault="00BE57D7" w14:paraId="32444970" w14:textId="77777777">
      <w:pPr>
        <w:pStyle w:val="InfoBlue"/>
        <w:jc w:val="both"/>
        <w:rPr>
          <w:rFonts w:ascii="Arial" w:hAnsi="Arial" w:cs="Arial"/>
        </w:rPr>
      </w:pPr>
      <w:r w:rsidRPr="00BE57D7">
        <w:rPr>
          <w:rFonts w:ascii="Arial" w:hAnsi="Arial" w:cs="Arial"/>
        </w:rPr>
        <w:t xml:space="preserve">[The detailed database design information can be included here. Describe in detail the design of the </w:t>
      </w:r>
      <w:r w:rsidRPr="00BE57D7" w:rsidR="001F5AD1">
        <w:rPr>
          <w:rFonts w:ascii="Arial" w:hAnsi="Arial" w:cs="Arial"/>
        </w:rPr>
        <w:t>database;</w:t>
      </w:r>
      <w:r w:rsidRPr="00BE57D7">
        <w:rPr>
          <w:rFonts w:ascii="Arial" w:hAnsi="Arial" w:cs="Arial"/>
        </w:rPr>
        <w:t xml:space="preserve"> all database related files associated with the system, and any non-DBMS files pertinent to the database design. Include discussions about or references to the following: </w:t>
      </w:r>
    </w:p>
    <w:p w:rsidRPr="00BE57D7" w:rsidR="00BE57D7" w:rsidP="00BE57D7" w:rsidRDefault="00BE57D7" w14:paraId="00C21121" w14:textId="77777777">
      <w:pPr>
        <w:pStyle w:val="InfoBlue"/>
        <w:jc w:val="both"/>
        <w:rPr>
          <w:rFonts w:ascii="Arial" w:hAnsi="Arial" w:cs="Arial"/>
        </w:rPr>
      </w:pPr>
      <w:r w:rsidRPr="00BE57D7">
        <w:rPr>
          <w:rFonts w:ascii="Arial" w:hAnsi="Arial" w:cs="Arial"/>
        </w:rPr>
        <w:t xml:space="preserve">• Logical Data Model (LDM) and LDM Entity Relationship Diagram (ERD). </w:t>
      </w:r>
    </w:p>
    <w:p w:rsidRPr="00BE57D7" w:rsidR="00BE57D7" w:rsidP="00BE57D7" w:rsidRDefault="00BE57D7" w14:paraId="3017BE62" w14:textId="77777777">
      <w:pPr>
        <w:pStyle w:val="InfoBlue"/>
        <w:jc w:val="both"/>
        <w:rPr>
          <w:rFonts w:ascii="Arial" w:hAnsi="Arial" w:cs="Arial"/>
        </w:rPr>
      </w:pPr>
      <w:r w:rsidRPr="00BE57D7">
        <w:rPr>
          <w:rFonts w:ascii="Arial" w:hAnsi="Arial" w:cs="Arial"/>
        </w:rPr>
        <w:t xml:space="preserve">• Physical Data Model (PDM) and PDM ERD. </w:t>
      </w:r>
    </w:p>
    <w:p w:rsidRPr="00BE57D7" w:rsidR="00BE57D7" w:rsidP="00BE57D7" w:rsidRDefault="00BE57D7" w14:paraId="19EF9391" w14:textId="77777777">
      <w:pPr>
        <w:pStyle w:val="InfoBlue"/>
        <w:jc w:val="both"/>
        <w:rPr>
          <w:rFonts w:ascii="Arial" w:hAnsi="Arial" w:cs="Arial"/>
        </w:rPr>
      </w:pPr>
      <w:r w:rsidRPr="00BE57D7">
        <w:rPr>
          <w:rFonts w:ascii="Arial" w:hAnsi="Arial" w:cs="Arial"/>
        </w:rPr>
        <w:t xml:space="preserve">• 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 </w:t>
      </w:r>
    </w:p>
    <w:p w:rsidRPr="00BE57D7" w:rsidR="00BE57D7" w:rsidP="00BE57D7" w:rsidRDefault="00BE57D7" w14:paraId="16FCD81D" w14:textId="77777777">
      <w:pPr>
        <w:pStyle w:val="InfoBlue"/>
        <w:jc w:val="both"/>
        <w:rPr>
          <w:rFonts w:ascii="Arial" w:hAnsi="Arial" w:cs="Arial"/>
        </w:rPr>
      </w:pPr>
      <w:r w:rsidRPr="00BE57D7">
        <w:rPr>
          <w:rFonts w:ascii="Arial" w:hAnsi="Arial" w:cs="Arial"/>
        </w:rPr>
        <w:t xml:space="preserve">• Indexes that will be required for the data objects. </w:t>
      </w:r>
    </w:p>
    <w:p w:rsidR="00BE57D7" w:rsidP="00BE57D7" w:rsidRDefault="00BE57D7" w14:paraId="7CFB95BA" w14:textId="77777777">
      <w:pPr>
        <w:pStyle w:val="InfoBlue"/>
        <w:jc w:val="both"/>
        <w:rPr>
          <w:rFonts w:ascii="Arial" w:hAnsi="Arial" w:cs="Arial"/>
        </w:rPr>
      </w:pPr>
      <w:r w:rsidRPr="00BE57D7">
        <w:rPr>
          <w:rFonts w:ascii="Arial" w:hAnsi="Arial" w:cs="Arial"/>
        </w:rPr>
        <w:t>• Planned implementation factors (e.g., distribution and synchronization) that impact the design.</w:t>
      </w:r>
      <w:r>
        <w:rPr>
          <w:rFonts w:ascii="Arial" w:hAnsi="Arial" w:cs="Arial"/>
        </w:rPr>
        <w:t>]</w:t>
      </w:r>
      <w:r w:rsidRPr="00BE57D7">
        <w:rPr>
          <w:rFonts w:ascii="Arial" w:hAnsi="Arial" w:cs="Arial"/>
        </w:rPr>
        <w:t xml:space="preserve"> </w:t>
      </w:r>
    </w:p>
    <w:p w:rsidR="005E7584" w:rsidP="005E7584" w:rsidRDefault="005E7584" w14:paraId="5AAC0A2D" w14:textId="77777777">
      <w:pPr>
        <w:pStyle w:val="Heading3"/>
      </w:pPr>
      <w:bookmarkStart w:name="_Toc361156525" w:id="82"/>
      <w:bookmarkStart w:name="_Toc368912284" w:id="83"/>
      <w:r>
        <w:t>Data Mapping Information</w:t>
      </w:r>
      <w:bookmarkEnd w:id="82"/>
      <w:bookmarkEnd w:id="83"/>
    </w:p>
    <w:p w:rsidR="00EF4B9D" w:rsidP="00E431BD" w:rsidRDefault="00EF4B9D" w14:paraId="150F3D7D" w14:textId="77777777">
      <w:pPr>
        <w:pStyle w:val="InfoBlue"/>
        <w:jc w:val="both"/>
        <w:rPr>
          <w:rFonts w:ascii="Arial" w:hAnsi="Arial" w:cs="Arial"/>
        </w:rPr>
      </w:pPr>
      <w:r w:rsidRPr="00E431BD">
        <w:rPr>
          <w:rFonts w:ascii="Arial" w:hAnsi="Arial" w:cs="Arial"/>
        </w:rPr>
        <w:t xml:space="preserve">[The detailed data mapping information has to be documented here. Describe in detail the </w:t>
      </w:r>
      <w:r w:rsidRPr="00E431BD" w:rsidR="00E431BD">
        <w:rPr>
          <w:rFonts w:ascii="Arial" w:hAnsi="Arial" w:cs="Arial"/>
        </w:rPr>
        <w:t>requirements of</w:t>
      </w:r>
      <w:r w:rsidRPr="00E431BD">
        <w:rPr>
          <w:rFonts w:ascii="Arial" w:hAnsi="Arial" w:cs="Arial"/>
        </w:rPr>
        <w:t xml:space="preserve"> data</w:t>
      </w:r>
      <w:r w:rsidR="00E431BD">
        <w:rPr>
          <w:rFonts w:ascii="Arial" w:hAnsi="Arial" w:cs="Arial"/>
        </w:rPr>
        <w:t xml:space="preserve"> </w:t>
      </w:r>
      <w:r w:rsidRPr="00E431BD">
        <w:rPr>
          <w:rFonts w:ascii="Arial" w:hAnsi="Arial" w:cs="Arial"/>
        </w:rPr>
        <w:t>mapping</w:t>
      </w:r>
      <w:r w:rsidR="00E431BD">
        <w:rPr>
          <w:rFonts w:ascii="Arial" w:hAnsi="Arial" w:cs="Arial"/>
        </w:rPr>
        <w:t xml:space="preserve">, Data Models to be mapped, Integration details etc. including </w:t>
      </w:r>
    </w:p>
    <w:p w:rsidRPr="00E431BD" w:rsidR="00E431BD" w:rsidP="00E431BD" w:rsidRDefault="00B43C09" w14:paraId="04B68F6C" w14:textId="77777777">
      <w:pPr>
        <w:pStyle w:val="InfoBlue"/>
        <w:jc w:val="both"/>
        <w:rPr>
          <w:rFonts w:ascii="Arial" w:hAnsi="Arial" w:cs="Arial"/>
        </w:rPr>
      </w:pPr>
      <w:hyperlink w:tooltip="Data transformation" w:history="1" r:id="rId17">
        <w:r w:rsidRPr="00E431BD" w:rsidR="00E431BD">
          <w:rPr>
            <w:rFonts w:ascii="Arial" w:hAnsi="Arial" w:cs="Arial"/>
          </w:rPr>
          <w:t>Data transformation</w:t>
        </w:r>
      </w:hyperlink>
      <w:r w:rsidRPr="00E431BD" w:rsidR="00E431BD">
        <w:rPr>
          <w:rFonts w:ascii="Arial" w:hAnsi="Arial" w:cs="Arial"/>
        </w:rPr>
        <w:t xml:space="preserve"> or </w:t>
      </w:r>
      <w:hyperlink w:tooltip="Data mediation" w:history="1" r:id="rId18">
        <w:r w:rsidRPr="00E431BD" w:rsidR="00E431BD">
          <w:rPr>
            <w:rFonts w:ascii="Arial" w:hAnsi="Arial" w:cs="Arial"/>
          </w:rPr>
          <w:t>data mediation</w:t>
        </w:r>
      </w:hyperlink>
      <w:r w:rsidRPr="00E431BD" w:rsidR="00E431BD">
        <w:rPr>
          <w:rFonts w:ascii="Arial" w:hAnsi="Arial" w:cs="Arial"/>
        </w:rPr>
        <w:t xml:space="preserve"> between a data source and a destination</w:t>
      </w:r>
    </w:p>
    <w:p w:rsidRPr="00E431BD" w:rsidR="00E431BD" w:rsidP="00E431BD" w:rsidRDefault="00E431BD" w14:paraId="6AA8DFC0" w14:textId="77777777">
      <w:pPr>
        <w:pStyle w:val="InfoBlue"/>
        <w:jc w:val="both"/>
        <w:rPr>
          <w:rFonts w:ascii="Arial" w:hAnsi="Arial" w:cs="Arial"/>
        </w:rPr>
      </w:pPr>
      <w:r w:rsidRPr="00E431BD">
        <w:rPr>
          <w:rFonts w:ascii="Arial" w:hAnsi="Arial" w:cs="Arial"/>
        </w:rPr>
        <w:t>Identification of data relationships as part of data lineage analysis</w:t>
      </w:r>
    </w:p>
    <w:p w:rsidR="00E431BD" w:rsidP="00E431BD" w:rsidRDefault="00E431BD" w14:paraId="6B9CA775" w14:textId="77777777">
      <w:pPr>
        <w:pStyle w:val="InfoBlue"/>
        <w:jc w:val="both"/>
        <w:rPr>
          <w:rFonts w:ascii="Arial" w:hAnsi="Arial" w:cs="Arial"/>
        </w:rPr>
      </w:pPr>
      <w:r w:rsidRPr="00E431BD">
        <w:rPr>
          <w:rFonts w:ascii="Arial" w:hAnsi="Arial" w:cs="Arial"/>
        </w:rPr>
        <w:t>Discovery of hidden</w:t>
      </w:r>
      <w:r w:rsidR="0052055C">
        <w:rPr>
          <w:rFonts w:ascii="Arial" w:hAnsi="Arial" w:cs="Arial"/>
        </w:rPr>
        <w:t xml:space="preserve"> and </w:t>
      </w:r>
      <w:r w:rsidRPr="00E431BD">
        <w:rPr>
          <w:rFonts w:ascii="Arial" w:hAnsi="Arial" w:cs="Arial"/>
        </w:rPr>
        <w:t>sensitive data</w:t>
      </w:r>
      <w:r w:rsidR="0052055C">
        <w:rPr>
          <w:rFonts w:ascii="Arial" w:hAnsi="Arial" w:cs="Arial"/>
        </w:rPr>
        <w:t xml:space="preserve">, </w:t>
      </w:r>
      <w:r>
        <w:rPr>
          <w:rFonts w:ascii="Arial" w:hAnsi="Arial" w:cs="Arial"/>
        </w:rPr>
        <w:t>such as data masking.</w:t>
      </w:r>
    </w:p>
    <w:p w:rsidRPr="00E431BD" w:rsidR="00E431BD" w:rsidP="00E431BD" w:rsidRDefault="00B43C09" w14:paraId="73D1241E" w14:textId="77777777">
      <w:pPr>
        <w:pStyle w:val="InfoBlue"/>
        <w:jc w:val="both"/>
      </w:pPr>
      <w:hyperlink w:tooltip="Data consolidation (page does not exist)" w:history="1" r:id="rId19">
        <w:r w:rsidRPr="00E431BD" w:rsidR="00E431BD">
          <w:rPr>
            <w:rFonts w:ascii="Arial" w:hAnsi="Arial" w:cs="Arial"/>
          </w:rPr>
          <w:t>Consolidation</w:t>
        </w:r>
      </w:hyperlink>
      <w:r w:rsidRPr="00E431BD" w:rsidR="00E431BD">
        <w:rPr>
          <w:rFonts w:ascii="Arial" w:hAnsi="Arial" w:cs="Arial"/>
        </w:rPr>
        <w:t xml:space="preserve"> of multiple databases into a single database and identifying redundant columns of data for consolidation or elimination</w:t>
      </w:r>
      <w:r w:rsidR="00E431BD">
        <w:rPr>
          <w:rFonts w:ascii="Arial" w:hAnsi="Arial" w:cs="Arial"/>
        </w:rPr>
        <w:t>.]</w:t>
      </w:r>
    </w:p>
    <w:p w:rsidR="005E7584" w:rsidP="005E7584" w:rsidRDefault="005E7584" w14:paraId="39639367" w14:textId="77777777">
      <w:pPr>
        <w:pStyle w:val="Heading3"/>
      </w:pPr>
      <w:bookmarkStart w:name="_Toc368912285" w:id="84"/>
      <w:r w:rsidRPr="003602B9">
        <w:t>Data Conversion</w:t>
      </w:r>
      <w:bookmarkEnd w:id="84"/>
    </w:p>
    <w:p w:rsidRPr="00E431BD" w:rsidR="00BE57D7" w:rsidP="00E431BD" w:rsidRDefault="00E431BD" w14:paraId="3C1A9DAD" w14:textId="77777777">
      <w:pPr>
        <w:pStyle w:val="InfoBlue"/>
        <w:jc w:val="both"/>
        <w:rPr>
          <w:rFonts w:ascii="Arial" w:hAnsi="Arial" w:cs="Arial"/>
        </w:rPr>
      </w:pPr>
      <w:r>
        <w:rPr>
          <w:rFonts w:ascii="Arial" w:hAnsi="Arial" w:cs="Arial"/>
        </w:rPr>
        <w:t>[The detailed data conversion</w:t>
      </w:r>
      <w:r w:rsidRPr="00E431BD">
        <w:rPr>
          <w:rFonts w:ascii="Arial" w:hAnsi="Arial" w:cs="Arial"/>
        </w:rPr>
        <w:t xml:space="preserve"> information has to be documented here. Describe in detail the requirements of data</w:t>
      </w:r>
      <w:r>
        <w:rPr>
          <w:rFonts w:ascii="Arial" w:hAnsi="Arial" w:cs="Arial"/>
        </w:rPr>
        <w:t xml:space="preserve"> conversion</w:t>
      </w:r>
      <w:r w:rsidRPr="00E431BD">
        <w:rPr>
          <w:rFonts w:ascii="Arial" w:hAnsi="Arial" w:cs="Arial"/>
        </w:rPr>
        <w:t>,</w:t>
      </w:r>
      <w:r w:rsidR="00C01701">
        <w:rPr>
          <w:rFonts w:ascii="Arial" w:hAnsi="Arial" w:cs="Arial"/>
        </w:rPr>
        <w:t xml:space="preserve"> formats of conversion, resource requirements,</w:t>
      </w:r>
      <w:r w:rsidRPr="00E431BD">
        <w:rPr>
          <w:rFonts w:ascii="Arial" w:hAnsi="Arial" w:cs="Arial"/>
        </w:rPr>
        <w:t xml:space="preserve"> files associated etc.]</w:t>
      </w:r>
    </w:p>
    <w:p w:rsidR="00F304DA" w:rsidP="00F304DA" w:rsidRDefault="0045480B" w14:paraId="641FC5B8" w14:textId="77777777">
      <w:pPr>
        <w:pStyle w:val="Heading2"/>
      </w:pPr>
      <w:bookmarkStart w:name="_Toc368912286" w:id="85"/>
      <w:r w:rsidRPr="003602B9">
        <w:t>Archival and retention requirements</w:t>
      </w:r>
      <w:bookmarkStart w:name="_Toc207768304" w:id="86"/>
      <w:bookmarkEnd w:id="81"/>
      <w:bookmarkEnd w:id="85"/>
    </w:p>
    <w:p w:rsidRPr="00065178" w:rsidR="00065178" w:rsidP="00065178" w:rsidRDefault="00065178" w14:paraId="31F115D0" w14:textId="77777777">
      <w:pPr>
        <w:pStyle w:val="InfoBlue"/>
        <w:jc w:val="both"/>
        <w:rPr>
          <w:rFonts w:ascii="Arial" w:hAnsi="Arial" w:cs="Arial"/>
        </w:rPr>
      </w:pPr>
      <w:r w:rsidRPr="00065178">
        <w:rPr>
          <w:rFonts w:ascii="Arial" w:hAnsi="Arial" w:cs="Arial"/>
        </w:rPr>
        <w:t>[Describe in detail the Archival and retention requirements of the system including the schedule and frequency of archival and retention and the strategies involved.]</w:t>
      </w:r>
    </w:p>
    <w:p w:rsidR="004F467C" w:rsidP="004F467C" w:rsidRDefault="004F467C" w14:paraId="08DE8A9B" w14:textId="77777777">
      <w:pPr>
        <w:pStyle w:val="Heading2"/>
      </w:pPr>
      <w:bookmarkStart w:name="_Toc368912287" w:id="87"/>
      <w:r>
        <w:t>Disaster and Failure Recovery</w:t>
      </w:r>
      <w:bookmarkEnd w:id="87"/>
    </w:p>
    <w:p w:rsidRPr="002039EE" w:rsidR="002039EE" w:rsidP="002039EE" w:rsidRDefault="002039EE" w14:paraId="5C781F11" w14:textId="77777777">
      <w:pPr>
        <w:pStyle w:val="InfoBlue"/>
        <w:jc w:val="both"/>
      </w:pPr>
      <w:r w:rsidRPr="00065178">
        <w:rPr>
          <w:rFonts w:ascii="Arial" w:hAnsi="Arial" w:cs="Arial"/>
        </w:rPr>
        <w:t xml:space="preserve">[Describe in detail the </w:t>
      </w:r>
      <w:r>
        <w:rPr>
          <w:rFonts w:ascii="Arial" w:hAnsi="Arial" w:cs="Arial"/>
        </w:rPr>
        <w:t xml:space="preserve">disaster and recovery procedures of the system in case of untoward incidents including the scope of disaster recovery procedures, requirement of resources, data </w:t>
      </w:r>
      <w:r w:rsidR="00B06D05">
        <w:rPr>
          <w:rFonts w:ascii="Arial" w:hAnsi="Arial" w:cs="Arial"/>
        </w:rPr>
        <w:t>restoration paths etc.]</w:t>
      </w:r>
    </w:p>
    <w:p w:rsidR="00E120EC" w:rsidP="00E120EC" w:rsidRDefault="00E120EC" w14:paraId="074CC950" w14:textId="77777777">
      <w:pPr>
        <w:pStyle w:val="Heading2"/>
      </w:pPr>
      <w:bookmarkStart w:name="_Toc361156518" w:id="88"/>
      <w:bookmarkStart w:name="_Toc368912288" w:id="89"/>
      <w:r>
        <w:t>Business Process workflow</w:t>
      </w:r>
      <w:bookmarkEnd w:id="88"/>
      <w:bookmarkEnd w:id="89"/>
      <w:r>
        <w:t xml:space="preserve"> </w:t>
      </w:r>
    </w:p>
    <w:p w:rsidRPr="00A610A4" w:rsidR="00A610A4" w:rsidP="00A610A4" w:rsidRDefault="00A610A4" w14:paraId="27D3B863" w14:textId="77777777">
      <w:pPr>
        <w:pStyle w:val="InfoBlue"/>
        <w:jc w:val="both"/>
        <w:rPr>
          <w:rFonts w:ascii="Arial" w:hAnsi="Arial" w:cs="Arial"/>
        </w:rPr>
      </w:pPr>
      <w:r w:rsidRPr="08194B78" w:rsidR="00A610A4">
        <w:rPr>
          <w:rFonts w:ascii="Arial" w:hAnsi="Arial" w:cs="Arial"/>
        </w:rPr>
        <w:t>[Document the Business Process Workflow in this section here.]</w:t>
      </w:r>
    </w:p>
    <w:p w:rsidR="0F0A2253" w:rsidP="08194B78" w:rsidRDefault="0F0A2253" w14:paraId="6B9815A0" w14:textId="56663194">
      <w:pPr>
        <w:pStyle w:val="BodyText"/>
        <w:rPr>
          <w:rFonts w:ascii="Arial" w:hAnsi="Arial" w:cs="Arial"/>
        </w:rPr>
      </w:pPr>
      <w:r w:rsidRPr="08194B78" w:rsidR="0F0A2253">
        <w:rPr>
          <w:rFonts w:ascii="Arial" w:hAnsi="Arial" w:cs="Arial"/>
        </w:rPr>
        <w:t xml:space="preserve">Business workflow is a repeatable process that consists of a </w:t>
      </w:r>
      <w:r w:rsidRPr="08194B78" w:rsidR="4A82D8DF">
        <w:rPr>
          <w:rFonts w:ascii="Arial" w:hAnsi="Arial" w:cs="Arial"/>
        </w:rPr>
        <w:t xml:space="preserve">series of tasks that </w:t>
      </w:r>
      <w:r w:rsidRPr="08194B78" w:rsidR="4A82D8DF">
        <w:rPr>
          <w:rFonts w:ascii="Arial" w:hAnsi="Arial" w:cs="Arial"/>
        </w:rPr>
        <w:t>generally need</w:t>
      </w:r>
      <w:r w:rsidRPr="08194B78" w:rsidR="4A82D8DF">
        <w:rPr>
          <w:rFonts w:ascii="Arial" w:hAnsi="Arial" w:cs="Arial"/>
        </w:rPr>
        <w:t xml:space="preserve"> to be completed in a specific sequence.</w:t>
      </w:r>
    </w:p>
    <w:p w:rsidR="00E120EC" w:rsidP="002039EE" w:rsidRDefault="00E120EC" w14:paraId="00557BE5" w14:textId="66E98158">
      <w:pPr>
        <w:pStyle w:val="Heading2"/>
        <w:rPr/>
      </w:pPr>
      <w:bookmarkStart w:name="_Toc361156519" w:id="90"/>
      <w:bookmarkStart w:name="_Toc368912289" w:id="91"/>
      <w:r w:rsidR="00E120EC">
        <w:rPr/>
        <w:t>Business Process Modeling and Management (as applicable)</w:t>
      </w:r>
      <w:bookmarkEnd w:id="90"/>
      <w:bookmarkEnd w:id="91"/>
    </w:p>
    <w:p w:rsidRPr="00A610A4" w:rsidR="00A610A4" w:rsidP="00A610A4" w:rsidRDefault="00A610A4" w14:paraId="6A7EB011" w14:textId="77777777">
      <w:pPr>
        <w:pStyle w:val="InfoBlue"/>
        <w:jc w:val="both"/>
        <w:rPr>
          <w:rFonts w:ascii="Arial" w:hAnsi="Arial" w:cs="Arial"/>
        </w:rPr>
      </w:pPr>
      <w:r w:rsidRPr="00A610A4">
        <w:rPr>
          <w:rFonts w:ascii="Arial" w:hAnsi="Arial" w:cs="Arial"/>
        </w:rPr>
        <w:t>[Document the Business Process Modeling and management details in this section]</w:t>
      </w:r>
    </w:p>
    <w:p w:rsidR="00E120EC" w:rsidP="00E120EC" w:rsidRDefault="00E120EC" w14:paraId="19357F01" w14:textId="77777777">
      <w:pPr>
        <w:pStyle w:val="Heading2"/>
      </w:pPr>
      <w:bookmarkStart w:name="_Toc361156521" w:id="92"/>
      <w:bookmarkStart w:name="_Toc368912290" w:id="93"/>
      <w:r>
        <w:t>Business Logic</w:t>
      </w:r>
      <w:bookmarkEnd w:id="92"/>
      <w:bookmarkEnd w:id="93"/>
    </w:p>
    <w:p w:rsidR="00A610A4" w:rsidP="08194B78" w:rsidRDefault="00A610A4" w14:paraId="46DD6975" w14:textId="2BA21E0C">
      <w:pPr>
        <w:pStyle w:val="InfoBlue"/>
        <w:jc w:val="both"/>
        <w:rPr>
          <w:rFonts w:ascii="Arial" w:hAnsi="Arial" w:cs="Arial"/>
        </w:rPr>
      </w:pPr>
      <w:r w:rsidRPr="08194B78" w:rsidR="00A610A4">
        <w:rPr>
          <w:rFonts w:ascii="Arial" w:hAnsi="Arial" w:cs="Arial"/>
        </w:rPr>
        <w:t xml:space="preserve">[Document the </w:t>
      </w:r>
      <w:r w:rsidRPr="08194B78" w:rsidR="00FD12E4">
        <w:rPr>
          <w:rFonts w:ascii="Arial" w:hAnsi="Arial" w:cs="Arial"/>
        </w:rPr>
        <w:t xml:space="preserve">complete </w:t>
      </w:r>
      <w:r w:rsidRPr="08194B78" w:rsidR="00A610A4">
        <w:rPr>
          <w:rFonts w:ascii="Arial" w:hAnsi="Arial" w:cs="Arial"/>
        </w:rPr>
        <w:t xml:space="preserve">Business </w:t>
      </w:r>
      <w:r w:rsidRPr="08194B78" w:rsidR="00A610A4">
        <w:rPr>
          <w:rFonts w:ascii="Arial" w:hAnsi="Arial" w:cs="Arial"/>
        </w:rPr>
        <w:t xml:space="preserve">Logic </w:t>
      </w:r>
      <w:r w:rsidRPr="08194B78" w:rsidR="00A610A4">
        <w:rPr>
          <w:rFonts w:ascii="Arial" w:hAnsi="Arial" w:cs="Arial"/>
        </w:rPr>
        <w:t>this section</w:t>
      </w:r>
      <w:r w:rsidRPr="08194B78" w:rsidR="00FD12E4">
        <w:rPr>
          <w:rFonts w:ascii="Arial" w:hAnsi="Arial" w:cs="Arial"/>
        </w:rPr>
        <w:t xml:space="preserve"> including the code.</w:t>
      </w:r>
      <w:r w:rsidRPr="08194B78" w:rsidR="00A610A4">
        <w:rPr>
          <w:rFonts w:ascii="Arial" w:hAnsi="Arial" w:cs="Arial"/>
        </w:rPr>
        <w:t>]</w:t>
      </w:r>
    </w:p>
    <w:p w:rsidR="00E120EC" w:rsidP="00E120EC" w:rsidRDefault="00E120EC" w14:paraId="64CE3360" w14:textId="77777777">
      <w:pPr>
        <w:pStyle w:val="Heading2"/>
      </w:pPr>
      <w:bookmarkStart w:name="_Toc361156522" w:id="94"/>
      <w:bookmarkStart w:name="_Toc368912291" w:id="95"/>
      <w:r>
        <w:t>Variables</w:t>
      </w:r>
      <w:bookmarkEnd w:id="94"/>
      <w:bookmarkEnd w:id="95"/>
    </w:p>
    <w:p w:rsidR="000C58FF" w:rsidP="08194B78" w:rsidRDefault="000C58FF" w14:paraId="66461DA0" w14:textId="64F3050C">
      <w:pPr>
        <w:pStyle w:val="InfoBlue"/>
        <w:jc w:val="both"/>
      </w:pPr>
      <w:r w:rsidRPr="08194B78" w:rsidR="000C58FF">
        <w:rPr>
          <w:rFonts w:ascii="Arial" w:hAnsi="Arial" w:cs="Arial"/>
        </w:rPr>
        <w:t xml:space="preserve">[Document the </w:t>
      </w:r>
      <w:r w:rsidRPr="08194B78" w:rsidR="000C58FF">
        <w:rPr>
          <w:rFonts w:ascii="Arial" w:hAnsi="Arial" w:cs="Arial"/>
        </w:rPr>
        <w:t xml:space="preserve">details of Variables, naming conventions, usage </w:t>
      </w:r>
      <w:r w:rsidRPr="08194B78" w:rsidR="000C58FF">
        <w:rPr>
          <w:rFonts w:ascii="Arial" w:hAnsi="Arial" w:cs="Arial"/>
        </w:rPr>
        <w:t>etc</w:t>
      </w:r>
      <w:r w:rsidRPr="08194B78" w:rsidR="000C58FF">
        <w:rPr>
          <w:rFonts w:ascii="Arial" w:hAnsi="Arial" w:cs="Arial"/>
        </w:rPr>
        <w:t xml:space="preserve"> in this section</w:t>
      </w:r>
      <w:r w:rsidRPr="08194B78" w:rsidR="20A59145">
        <w:rPr>
          <w:rFonts w:ascii="Arial" w:hAnsi="Arial" w:cs="Arial"/>
        </w:rPr>
        <w:t>.]</w:t>
      </w:r>
    </w:p>
    <w:p w:rsidR="20A59145" w:rsidP="08194B78" w:rsidRDefault="20A59145" w14:paraId="51DFE309" w14:textId="4E5F026A">
      <w:pPr>
        <w:pStyle w:val="InfoBlue"/>
        <w:ind w:left="0"/>
        <w:jc w:val="both"/>
      </w:pPr>
      <w:r w:rsidRPr="08194B78" w:rsidR="20A59145">
        <w:rPr>
          <w:rFonts w:ascii="Arial" w:hAnsi="Arial" w:cs="Arial"/>
          <w:color w:val="auto"/>
        </w:rPr>
        <w:t>Job No, Description,</w:t>
      </w:r>
      <w:r w:rsidRPr="08194B78" w:rsidR="610DB147">
        <w:rPr>
          <w:rFonts w:ascii="Arial" w:hAnsi="Arial" w:cs="Arial"/>
          <w:color w:val="auto"/>
        </w:rPr>
        <w:t xml:space="preserve"> </w:t>
      </w:r>
      <w:r w:rsidRPr="08194B78" w:rsidR="20A59145">
        <w:rPr>
          <w:rFonts w:ascii="Arial" w:hAnsi="Arial" w:cs="Arial"/>
          <w:color w:val="auto"/>
        </w:rPr>
        <w:t>machine Number,</w:t>
      </w:r>
      <w:r w:rsidRPr="08194B78" w:rsidR="6E4C8F6A">
        <w:rPr>
          <w:rFonts w:ascii="Arial" w:hAnsi="Arial" w:cs="Arial"/>
          <w:color w:val="auto"/>
        </w:rPr>
        <w:t xml:space="preserve"> </w:t>
      </w:r>
      <w:r w:rsidRPr="08194B78" w:rsidR="20A59145">
        <w:rPr>
          <w:rFonts w:ascii="Arial" w:hAnsi="Arial" w:cs="Arial"/>
          <w:color w:val="auto"/>
        </w:rPr>
        <w:t>duration,</w:t>
      </w:r>
      <w:r w:rsidRPr="08194B78" w:rsidR="75538B13">
        <w:rPr>
          <w:rFonts w:ascii="Arial" w:hAnsi="Arial" w:cs="Arial"/>
          <w:color w:val="auto"/>
        </w:rPr>
        <w:t xml:space="preserve"> cli</w:t>
      </w:r>
      <w:r w:rsidRPr="08194B78" w:rsidR="4E5E203D">
        <w:rPr>
          <w:rFonts w:ascii="Arial" w:hAnsi="Arial" w:cs="Arial"/>
          <w:color w:val="auto"/>
        </w:rPr>
        <w:t>ent</w:t>
      </w:r>
      <w:r w:rsidRPr="08194B78" w:rsidR="75538B13">
        <w:rPr>
          <w:rFonts w:ascii="Arial" w:hAnsi="Arial" w:cs="Arial"/>
          <w:color w:val="auto"/>
        </w:rPr>
        <w:t xml:space="preserve"> name</w:t>
      </w:r>
      <w:r w:rsidRPr="08194B78" w:rsidR="20A59145">
        <w:rPr>
          <w:rFonts w:ascii="Arial" w:hAnsi="Arial" w:cs="Arial"/>
        </w:rPr>
        <w:t xml:space="preserve">    </w:t>
      </w:r>
    </w:p>
    <w:p w:rsidR="00E120EC" w:rsidP="00E120EC" w:rsidRDefault="00E120EC" w14:paraId="6FE379BC" w14:textId="77777777">
      <w:pPr>
        <w:pStyle w:val="Heading2"/>
      </w:pPr>
      <w:bookmarkStart w:name="_Toc361156524" w:id="96"/>
      <w:bookmarkStart w:name="_Toc368912292" w:id="97"/>
      <w:r>
        <w:t>Activity / Class Diagrams (as applicable)</w:t>
      </w:r>
      <w:bookmarkEnd w:id="96"/>
      <w:bookmarkEnd w:id="97"/>
    </w:p>
    <w:p w:rsidRPr="000C58FF" w:rsidR="000C58FF" w:rsidP="000C58FF" w:rsidRDefault="000C58FF" w14:paraId="04C20362" w14:textId="77777777">
      <w:pPr>
        <w:pStyle w:val="InfoBlue"/>
        <w:jc w:val="both"/>
        <w:rPr>
          <w:rFonts w:ascii="Arial" w:hAnsi="Arial" w:cs="Arial"/>
        </w:rPr>
      </w:pPr>
      <w:r w:rsidRPr="08194B78" w:rsidR="000C58FF">
        <w:rPr>
          <w:rFonts w:ascii="Arial" w:hAnsi="Arial" w:cs="Arial"/>
        </w:rPr>
        <w:t xml:space="preserve">[Document the </w:t>
      </w:r>
      <w:r w:rsidRPr="08194B78" w:rsidR="000C58FF">
        <w:rPr>
          <w:rFonts w:ascii="Arial" w:hAnsi="Arial" w:cs="Arial"/>
        </w:rPr>
        <w:t>details related to Activity / Class Diagrams in this section.</w:t>
      </w:r>
      <w:r w:rsidRPr="08194B78" w:rsidR="000C58FF">
        <w:rPr>
          <w:rFonts w:ascii="Arial" w:hAnsi="Arial" w:cs="Arial"/>
        </w:rPr>
        <w:t>]</w:t>
      </w:r>
    </w:p>
    <w:p w:rsidR="161FD170" w:rsidP="08194B78" w:rsidRDefault="161FD170" w14:paraId="4FA0140C" w14:textId="277AB8B7">
      <w:pPr>
        <w:pStyle w:val="BodyText"/>
        <w:rPr>
          <w:rFonts w:ascii="Arial" w:hAnsi="Arial" w:cs="Arial"/>
        </w:rPr>
      </w:pPr>
      <w:r w:rsidRPr="08194B78" w:rsidR="161FD170">
        <w:rPr>
          <w:rFonts w:ascii="Arial" w:hAnsi="Arial" w:cs="Arial"/>
        </w:rPr>
        <w:t>We have taken job as parent class and child classes as cut, bend</w:t>
      </w:r>
      <w:r w:rsidRPr="08194B78" w:rsidR="5DE182A2">
        <w:rPr>
          <w:rFonts w:ascii="Arial" w:hAnsi="Arial" w:cs="Arial"/>
        </w:rPr>
        <w:t>, polish, pattern.</w:t>
      </w:r>
    </w:p>
    <w:p w:rsidR="00193769" w:rsidP="00193769" w:rsidRDefault="00193769" w14:paraId="2208713D" w14:textId="77777777">
      <w:pPr>
        <w:pStyle w:val="Heading2"/>
      </w:pPr>
      <w:bookmarkStart w:name="_Toc368912293" w:id="98"/>
      <w:r>
        <w:t>Data Migration</w:t>
      </w:r>
      <w:bookmarkEnd w:id="98"/>
    </w:p>
    <w:p w:rsidRPr="00F96124" w:rsidR="00F96124" w:rsidP="00F96124" w:rsidRDefault="00F96124" w14:paraId="38ECF233" w14:textId="77777777">
      <w:pPr>
        <w:pStyle w:val="InfoBlue"/>
        <w:jc w:val="both"/>
      </w:pPr>
      <w:r>
        <w:rPr>
          <w:rFonts w:ascii="Arial" w:hAnsi="Arial" w:cs="Arial"/>
        </w:rPr>
        <w:t>[The Data Migration section should provide details of Data Migration involved in the section below. Further sections or subsections can be added depending up on the requirements of the project.]</w:t>
      </w:r>
    </w:p>
    <w:p w:rsidR="001E2AC5" w:rsidP="001E2AC5" w:rsidRDefault="001E2AC5" w14:paraId="75145B7A" w14:textId="77777777">
      <w:pPr>
        <w:pStyle w:val="Heading3"/>
      </w:pPr>
      <w:bookmarkStart w:name="_Toc502732269" w:id="99"/>
      <w:bookmarkStart w:name="_Toc368912294" w:id="100"/>
      <w:r>
        <w:t>Architectural Representation</w:t>
      </w:r>
      <w:bookmarkEnd w:id="99"/>
      <w:bookmarkEnd w:id="100"/>
      <w:r>
        <w:t xml:space="preserve"> </w:t>
      </w:r>
    </w:p>
    <w:p w:rsidR="001E2AC5" w:rsidP="001E2AC5" w:rsidRDefault="001E2AC5" w14:paraId="29064611" w14:textId="77777777">
      <w:pPr>
        <w:pStyle w:val="InfoBlue"/>
        <w:jc w:val="both"/>
        <w:rPr>
          <w:rFonts w:ascii="Arial" w:hAnsi="Arial" w:cs="Arial"/>
        </w:rPr>
      </w:pPr>
      <w:r>
        <w:rPr>
          <w:rFonts w:ascii="Arial" w:hAnsi="Arial" w:cs="Arial"/>
        </w:rPr>
        <w:t xml:space="preserve">[This section describes what software architecture is for the current system, and how it is represented. Of the </w:t>
      </w:r>
      <w:r>
        <w:rPr>
          <w:rStyle w:val="Strong"/>
          <w:rFonts w:ascii="Arial" w:hAnsi="Arial" w:cs="Arial"/>
        </w:rPr>
        <w:t>Use-Case</w:t>
      </w:r>
      <w:r>
        <w:rPr>
          <w:rFonts w:ascii="Arial" w:hAnsi="Arial" w:cs="Arial"/>
        </w:rPr>
        <w:t xml:space="preserve">, </w:t>
      </w:r>
      <w:r>
        <w:rPr>
          <w:rStyle w:val="Strong"/>
          <w:rFonts w:ascii="Arial" w:hAnsi="Arial" w:cs="Arial"/>
        </w:rPr>
        <w:t>Logical</w:t>
      </w:r>
      <w:r>
        <w:rPr>
          <w:rFonts w:ascii="Arial" w:hAnsi="Arial" w:cs="Arial"/>
        </w:rPr>
        <w:t xml:space="preserve">, </w:t>
      </w:r>
      <w:r>
        <w:rPr>
          <w:rStyle w:val="Strong"/>
          <w:rFonts w:ascii="Arial" w:hAnsi="Arial" w:cs="Arial"/>
        </w:rPr>
        <w:t>Process</w:t>
      </w:r>
      <w:r>
        <w:rPr>
          <w:rFonts w:ascii="Arial" w:hAnsi="Arial" w:cs="Arial"/>
        </w:rPr>
        <w:t xml:space="preserve">, </w:t>
      </w:r>
      <w:r>
        <w:rPr>
          <w:rStyle w:val="Strong"/>
          <w:rFonts w:ascii="Arial" w:hAnsi="Arial" w:cs="Arial"/>
        </w:rPr>
        <w:t>Deployment</w:t>
      </w:r>
      <w:r>
        <w:rPr>
          <w:rFonts w:ascii="Arial" w:hAnsi="Arial" w:cs="Arial"/>
        </w:rPr>
        <w:t xml:space="preserve">, and </w:t>
      </w:r>
      <w:r>
        <w:rPr>
          <w:rStyle w:val="Strong"/>
          <w:rFonts w:ascii="Arial" w:hAnsi="Arial" w:cs="Arial"/>
        </w:rPr>
        <w:t>Implementation Views</w:t>
      </w:r>
      <w:r>
        <w:rPr>
          <w:rFonts w:ascii="Arial" w:hAnsi="Arial" w:cs="Arial"/>
        </w:rPr>
        <w:t>, it enumerates the views that are necessary, and for each view, explains what types of model elements it contains.]</w:t>
      </w:r>
    </w:p>
    <w:p w:rsidR="001E2AC5" w:rsidP="001E2AC5" w:rsidRDefault="001E2AC5" w14:paraId="70BABFA2" w14:textId="77777777">
      <w:pPr>
        <w:pStyle w:val="Heading3"/>
      </w:pPr>
      <w:bookmarkStart w:name="_Toc502732270" w:id="101"/>
      <w:bookmarkStart w:name="_Toc368912295" w:id="102"/>
      <w:r>
        <w:t>Architectural Goals and Constraints</w:t>
      </w:r>
      <w:bookmarkEnd w:id="101"/>
      <w:bookmarkEnd w:id="102"/>
      <w:r>
        <w:t xml:space="preserve"> </w:t>
      </w:r>
    </w:p>
    <w:p w:rsidR="001E2AC5" w:rsidP="001E2AC5" w:rsidRDefault="001E2AC5" w14:paraId="4756924D" w14:textId="77777777">
      <w:pPr>
        <w:pStyle w:val="InfoBlue"/>
        <w:jc w:val="both"/>
        <w:rPr>
          <w:rFonts w:ascii="Arial" w:hAnsi="Arial" w:cs="Arial"/>
        </w:rPr>
      </w:pPr>
      <w:r>
        <w:rPr>
          <w:rFonts w:ascii="Arial" w:hAnsi="Arial" w:cs="Arial"/>
        </w:rPr>
        <w:t>[This section describes the software requirements and objectives that have some significant impact on the architecture: use of an off-the-shelf product, portability, distribution, and reuse. It also captures the special constraints that may apply: design and implementation strategy, development tools, team structure, schedule, legacy code, and so on.]</w:t>
      </w:r>
    </w:p>
    <w:p w:rsidR="001E2AC5" w:rsidP="001E2AC5" w:rsidRDefault="001E2AC5" w14:paraId="5F3775E7" w14:textId="77777777">
      <w:pPr>
        <w:pStyle w:val="Heading3"/>
      </w:pPr>
      <w:bookmarkStart w:name="_Toc502732271" w:id="103"/>
      <w:bookmarkStart w:name="_Toc368912296" w:id="104"/>
      <w:r>
        <w:t>Logical View</w:t>
      </w:r>
      <w:bookmarkEnd w:id="103"/>
      <w:bookmarkEnd w:id="104"/>
      <w:r>
        <w:t xml:space="preserve"> </w:t>
      </w:r>
    </w:p>
    <w:p w:rsidR="001E2AC5" w:rsidP="001E2AC5" w:rsidRDefault="001E2AC5" w14:paraId="6DB30844" w14:textId="77777777">
      <w:pPr>
        <w:pStyle w:val="InfoBlue"/>
        <w:jc w:val="both"/>
        <w:rPr>
          <w:rFonts w:ascii="Arial" w:hAnsi="Arial" w:cs="Arial"/>
        </w:rPr>
      </w:pPr>
      <w:r w:rsidRPr="78E55FE5" w:rsidR="001E2AC5">
        <w:rPr>
          <w:rFonts w:ascii="Arial" w:hAnsi="Arial" w:cs="Arial"/>
        </w:rPr>
        <w:t>[This section describes the architecturally significant parts of the design model, such as its decomposition into subsystems and packages</w:t>
      </w:r>
      <w:r w:rsidRPr="78E55FE5" w:rsidR="001F5AD1">
        <w:rPr>
          <w:rFonts w:ascii="Arial" w:hAnsi="Arial" w:cs="Arial"/>
        </w:rPr>
        <w:t xml:space="preserve"> a</w:t>
      </w:r>
      <w:r w:rsidRPr="78E55FE5" w:rsidR="001E2AC5">
        <w:rPr>
          <w:rFonts w:ascii="Arial" w:hAnsi="Arial" w:cs="Arial"/>
        </w:rPr>
        <w:t>nd for each significant package, its decomposition into classes and class utilities. You should introduce architecturally significant classes and describe their responsibilities, as well as a few very important relationships, operations, and attributes.]</w:t>
      </w:r>
    </w:p>
    <w:p w:rsidR="001E2AC5" w:rsidP="001E2AC5" w:rsidRDefault="001E2AC5" w14:paraId="08510162" w14:textId="4EEF400C">
      <w:pPr>
        <w:pStyle w:val="Heading3"/>
        <w:rPr/>
      </w:pPr>
      <w:bookmarkStart w:name="_Toc502732273" w:id="105"/>
      <w:bookmarkStart w:name="_Toc368912297" w:id="106"/>
      <w:r w:rsidR="001E2AC5">
        <w:rPr/>
        <w:t>Architecturally Significant Design Packages</w:t>
      </w:r>
      <w:bookmarkEnd w:id="105"/>
      <w:bookmarkEnd w:id="106"/>
    </w:p>
    <w:p w:rsidR="001E2AC5" w:rsidP="001E2AC5" w:rsidRDefault="001E2AC5" w14:paraId="26AEB6A3" w14:textId="77777777">
      <w:pPr>
        <w:pStyle w:val="InfoBlue"/>
        <w:jc w:val="both"/>
        <w:rPr>
          <w:rFonts w:ascii="Arial" w:hAnsi="Arial" w:cs="Arial"/>
        </w:rPr>
      </w:pPr>
      <w:r>
        <w:rPr>
          <w:rFonts w:ascii="Arial" w:hAnsi="Arial" w:cs="Arial"/>
        </w:rPr>
        <w:t>[For each significant package</w:t>
      </w:r>
      <w:r w:rsidR="000A3F25">
        <w:rPr>
          <w:rFonts w:ascii="Arial" w:hAnsi="Arial" w:cs="Arial"/>
        </w:rPr>
        <w:t>, include a subsection with</w:t>
      </w:r>
      <w:r>
        <w:rPr>
          <w:rFonts w:ascii="Arial" w:hAnsi="Arial" w:cs="Arial"/>
        </w:rPr>
        <w:t xml:space="preserve"> its name, its brief description, and a diagram with all significant classes and packages contained within the package. </w:t>
      </w:r>
    </w:p>
    <w:p w:rsidR="001E2AC5" w:rsidP="001E2AC5" w:rsidRDefault="001E2AC5" w14:paraId="17A1613C" w14:textId="77777777">
      <w:pPr>
        <w:pStyle w:val="InfoBlue"/>
        <w:jc w:val="both"/>
        <w:rPr>
          <w:rFonts w:ascii="Arial" w:hAnsi="Arial" w:cs="Arial"/>
        </w:rPr>
      </w:pPr>
      <w:r>
        <w:rPr>
          <w:rFonts w:ascii="Arial" w:hAnsi="Arial" w:cs="Arial"/>
        </w:rPr>
        <w:t>For each significant class in the package, include its name, brief description, and, optionally a description of some of its major responsibilities, operations and attributes.]</w:t>
      </w:r>
    </w:p>
    <w:p w:rsidR="001E2AC5" w:rsidP="001E2AC5" w:rsidRDefault="001E2AC5" w14:paraId="251C025B" w14:textId="77777777">
      <w:pPr>
        <w:pStyle w:val="Heading3"/>
        <w:rPr/>
      </w:pPr>
      <w:bookmarkStart w:name="_Toc502732274" w:id="107"/>
      <w:bookmarkStart w:name="_Toc368912298" w:id="108"/>
      <w:r w:rsidR="001E2AC5">
        <w:rPr/>
        <w:t>Data model</w:t>
      </w:r>
      <w:bookmarkEnd w:id="107"/>
      <w:bookmarkEnd w:id="108"/>
      <w:r w:rsidR="001E2AC5">
        <w:rPr/>
        <w:t xml:space="preserve"> </w:t>
      </w:r>
    </w:p>
    <w:p w:rsidR="001E2AC5" w:rsidP="001E2AC5" w:rsidRDefault="001E2AC5" w14:paraId="3E932271" w14:textId="77777777">
      <w:pPr>
        <w:pStyle w:val="InfoBlue"/>
        <w:jc w:val="both"/>
        <w:rPr>
          <w:rFonts w:ascii="Arial" w:hAnsi="Arial" w:cs="Arial"/>
        </w:rPr>
      </w:pPr>
      <w:r>
        <w:rPr>
          <w:rFonts w:ascii="Arial" w:hAnsi="Arial" w:cs="Arial"/>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1E2AC5" w:rsidP="001E2AC5" w:rsidRDefault="001E2AC5" w14:paraId="2D9D2A89" w14:textId="77777777">
      <w:pPr>
        <w:ind w:left="720"/>
        <w:rPr>
          <w:rFonts w:ascii="Arial" w:hAnsi="Arial" w:cs="Arial"/>
        </w:rPr>
      </w:pPr>
      <w:bookmarkStart w:name="_Toc502732275" w:id="109"/>
      <w:r>
        <w:rPr>
          <w:rFonts w:ascii="Arial" w:hAnsi="Arial" w:cs="Arial"/>
          <w:b/>
          <w:sz w:val="24"/>
        </w:rPr>
        <w:t>Legacy system data model</w:t>
      </w:r>
      <w:bookmarkEnd w:id="109"/>
    </w:p>
    <w:p w:rsidR="001E2AC5" w:rsidP="001E2AC5" w:rsidRDefault="001E2AC5" w14:paraId="01758950" w14:textId="77777777">
      <w:pPr>
        <w:ind w:left="720"/>
        <w:rPr>
          <w:rFonts w:ascii="Arial" w:hAnsi="Arial" w:cs="Arial"/>
          <w:b/>
          <w:sz w:val="24"/>
        </w:rPr>
      </w:pPr>
      <w:bookmarkStart w:name="_Toc502732276" w:id="110"/>
      <w:r>
        <w:rPr>
          <w:rFonts w:ascii="Arial" w:hAnsi="Arial" w:cs="Arial"/>
          <w:b/>
          <w:sz w:val="24"/>
        </w:rPr>
        <w:t>Proposed system data model</w:t>
      </w:r>
      <w:bookmarkEnd w:id="110"/>
    </w:p>
    <w:p w:rsidR="001E2AC5" w:rsidP="00C26C21" w:rsidRDefault="001E2AC5" w14:paraId="152176BD" w14:textId="77777777">
      <w:pPr>
        <w:ind w:left="720"/>
        <w:rPr>
          <w:rFonts w:ascii="Arial" w:hAnsi="Arial" w:cs="Arial"/>
          <w:b/>
          <w:sz w:val="24"/>
        </w:rPr>
      </w:pPr>
      <w:bookmarkStart w:name="_Toc502732277" w:id="111"/>
      <w:r>
        <w:rPr>
          <w:rFonts w:ascii="Arial" w:hAnsi="Arial" w:cs="Arial"/>
          <w:b/>
          <w:sz w:val="24"/>
        </w:rPr>
        <w:t>Interface data model</w:t>
      </w:r>
      <w:bookmarkEnd w:id="111"/>
      <w:r>
        <w:rPr>
          <w:rFonts w:ascii="Arial" w:hAnsi="Arial" w:cs="Arial"/>
        </w:rPr>
        <w:t xml:space="preserve"> </w:t>
      </w:r>
    </w:p>
    <w:p w:rsidR="001E2AC5" w:rsidP="001E2AC5" w:rsidRDefault="001E2AC5" w14:paraId="3FD4FEBD" w14:textId="77777777">
      <w:pPr>
        <w:pStyle w:val="Heading3"/>
        <w:rPr/>
      </w:pPr>
      <w:bookmarkStart w:name="_Toc368912299" w:id="112"/>
      <w:r w:rsidR="001E2AC5">
        <w:rPr/>
        <w:t>Deployment View</w:t>
      </w:r>
      <w:bookmarkEnd w:id="112"/>
    </w:p>
    <w:p w:rsidRPr="00E120EC" w:rsidR="00E120EC" w:rsidP="00C26C21" w:rsidRDefault="001E2AC5" w14:paraId="693D61FA" w14:textId="77777777">
      <w:pPr>
        <w:pStyle w:val="InfoBlue"/>
        <w:jc w:val="both"/>
      </w:pPr>
      <w:r>
        <w:rPr>
          <w:rFonts w:ascii="Arial" w:hAnsi="Arial" w:cs="Arial"/>
        </w:rPr>
        <w:t xml:space="preserve">[This section describes one or more physical network (hardware) configurations on which the software is deployed and run. At a minimum for each configuration it should indicate the physical nodes (computers, CPUs) that execute the software, and their interconnections (bus, LAN, point-to-point, and so on.) Also include a mapping of the processes of the </w:t>
      </w:r>
      <w:r>
        <w:rPr>
          <w:rStyle w:val="Strong"/>
          <w:rFonts w:ascii="Arial" w:hAnsi="Arial" w:cs="Arial"/>
        </w:rPr>
        <w:t>Process View</w:t>
      </w:r>
      <w:r>
        <w:rPr>
          <w:rFonts w:ascii="Arial" w:hAnsi="Arial" w:cs="Arial"/>
        </w:rPr>
        <w:t xml:space="preserve"> onto the physical nodes.]</w:t>
      </w:r>
    </w:p>
    <w:p w:rsidR="00F304DA" w:rsidP="00F304DA" w:rsidRDefault="00F304DA" w14:paraId="72E496B9" w14:textId="77777777">
      <w:pPr>
        <w:pStyle w:val="Heading1"/>
      </w:pPr>
      <w:bookmarkStart w:name="_Toc368912300" w:id="113"/>
      <w:r w:rsidRPr="003602B9">
        <w:t>Environment Description</w:t>
      </w:r>
      <w:bookmarkStart w:name="_Toc207768305" w:id="114"/>
      <w:bookmarkEnd w:id="86"/>
      <w:bookmarkEnd w:id="113"/>
    </w:p>
    <w:p w:rsidRPr="0033685F" w:rsidR="0033685F" w:rsidP="0033685F" w:rsidRDefault="0033685F" w14:paraId="46772E6B" w14:textId="77777777">
      <w:pPr>
        <w:pStyle w:val="InfoBlue"/>
        <w:jc w:val="both"/>
        <w:rPr>
          <w:rFonts w:ascii="Arial" w:hAnsi="Arial" w:cs="Arial"/>
        </w:rPr>
      </w:pPr>
      <w:r w:rsidRPr="0033685F">
        <w:rPr>
          <w:rFonts w:ascii="Arial" w:hAnsi="Arial" w:cs="Arial"/>
        </w:rPr>
        <w:t xml:space="preserve">[The complete details of the System Environment has to be documented in this section including the details of all requirements, </w:t>
      </w:r>
      <w:r w:rsidRPr="0033685F" w:rsidR="001F5AD1">
        <w:rPr>
          <w:rFonts w:ascii="Arial" w:hAnsi="Arial" w:cs="Arial"/>
        </w:rPr>
        <w:t>time zones</w:t>
      </w:r>
      <w:r w:rsidRPr="0033685F">
        <w:rPr>
          <w:rFonts w:ascii="Arial" w:hAnsi="Arial" w:cs="Arial"/>
        </w:rPr>
        <w:t xml:space="preserve"> etc.]</w:t>
      </w:r>
    </w:p>
    <w:p w:rsidR="00F304DA" w:rsidP="00F304DA" w:rsidRDefault="00F304DA" w14:paraId="653C9869" w14:textId="77777777">
      <w:pPr>
        <w:pStyle w:val="Heading2"/>
      </w:pPr>
      <w:bookmarkStart w:name="_Toc368912301" w:id="115"/>
      <w:r w:rsidRPr="003602B9">
        <w:t>Time Zone Support</w:t>
      </w:r>
      <w:bookmarkStart w:name="_Toc207768306" w:id="116"/>
      <w:bookmarkEnd w:id="114"/>
      <w:bookmarkEnd w:id="115"/>
    </w:p>
    <w:p w:rsidRPr="0033685F" w:rsidR="0033685F" w:rsidP="0033685F" w:rsidRDefault="0033685F" w14:paraId="60AFD04E" w14:textId="77777777">
      <w:pPr>
        <w:pStyle w:val="InfoBlue"/>
        <w:jc w:val="both"/>
        <w:rPr>
          <w:rFonts w:ascii="Arial" w:hAnsi="Arial" w:cs="Arial"/>
        </w:rPr>
      </w:pPr>
      <w:r w:rsidRPr="3FDC32DB" w:rsidR="0033685F">
        <w:rPr>
          <w:rFonts w:ascii="Arial" w:hAnsi="Arial" w:cs="Arial"/>
        </w:rPr>
        <w:t xml:space="preserve">[The details with respect to the Time Zone Support </w:t>
      </w:r>
      <w:r w:rsidRPr="3FDC32DB" w:rsidR="0033685F">
        <w:rPr>
          <w:rFonts w:ascii="Arial" w:hAnsi="Arial" w:cs="Arial"/>
        </w:rPr>
        <w:t>have to</w:t>
      </w:r>
      <w:r w:rsidRPr="3FDC32DB" w:rsidR="0033685F">
        <w:rPr>
          <w:rFonts w:ascii="Arial" w:hAnsi="Arial" w:cs="Arial"/>
        </w:rPr>
        <w:t xml:space="preserve"> be documented here.]</w:t>
      </w:r>
    </w:p>
    <w:p w:rsidR="3FDC32DB" w:rsidP="3FDC32DB" w:rsidRDefault="3FDC32DB" w14:paraId="48CE04A0" w14:textId="5124B40D">
      <w:pPr>
        <w:pStyle w:val="BodyText"/>
      </w:pPr>
    </w:p>
    <w:p w:rsidR="00F304DA" w:rsidP="00F304DA" w:rsidRDefault="00F304DA" w14:paraId="53D72A35" w14:textId="77777777">
      <w:pPr>
        <w:pStyle w:val="Heading2"/>
      </w:pPr>
      <w:bookmarkStart w:name="_Toc368912302" w:id="117"/>
      <w:r w:rsidRPr="003602B9">
        <w:t>Language Support</w:t>
      </w:r>
      <w:bookmarkStart w:name="_Toc207768307" w:id="118"/>
      <w:bookmarkEnd w:id="116"/>
      <w:bookmarkEnd w:id="117"/>
    </w:p>
    <w:p w:rsidRPr="0033685F" w:rsidR="0033685F" w:rsidP="00C26C21" w:rsidRDefault="0033685F" w14:paraId="007B2659" w14:textId="77777777">
      <w:pPr>
        <w:pStyle w:val="InfoBlue"/>
        <w:jc w:val="both"/>
      </w:pPr>
      <w:r w:rsidRPr="08194B78" w:rsidR="0033685F">
        <w:rPr>
          <w:rFonts w:ascii="Arial" w:hAnsi="Arial" w:cs="Arial"/>
        </w:rPr>
        <w:t>[The detai</w:t>
      </w:r>
      <w:r w:rsidRPr="08194B78" w:rsidR="0033685F">
        <w:rPr>
          <w:rFonts w:ascii="Arial" w:hAnsi="Arial" w:cs="Arial"/>
        </w:rPr>
        <w:t>ls with respect to the Language</w:t>
      </w:r>
      <w:r w:rsidRPr="08194B78" w:rsidR="0033685F">
        <w:rPr>
          <w:rFonts w:ascii="Arial" w:hAnsi="Arial" w:cs="Arial"/>
        </w:rPr>
        <w:t xml:space="preserve"> Support </w:t>
      </w:r>
      <w:r w:rsidRPr="08194B78" w:rsidR="0033685F">
        <w:rPr>
          <w:rFonts w:ascii="Arial" w:hAnsi="Arial" w:cs="Arial"/>
        </w:rPr>
        <w:t>have to</w:t>
      </w:r>
      <w:r w:rsidRPr="08194B78" w:rsidR="0033685F">
        <w:rPr>
          <w:rFonts w:ascii="Arial" w:hAnsi="Arial" w:cs="Arial"/>
        </w:rPr>
        <w:t xml:space="preserve"> be documented here.]</w:t>
      </w:r>
    </w:p>
    <w:p w:rsidR="01D61695" w:rsidP="08194B78" w:rsidRDefault="01D61695" w14:paraId="7FCC15C9" w14:textId="1DFDB00F">
      <w:pPr>
        <w:pStyle w:val="BodyText"/>
        <w:rPr>
          <w:rFonts w:ascii="Arial" w:hAnsi="Arial" w:cs="Arial"/>
        </w:rPr>
      </w:pPr>
      <w:r w:rsidRPr="08194B78" w:rsidR="01D61695">
        <w:rPr>
          <w:rFonts w:ascii="Arial" w:hAnsi="Arial" w:cs="Arial"/>
        </w:rPr>
        <w:t>CPP on Linux, data structures</w:t>
      </w:r>
      <w:r w:rsidRPr="08194B78" w:rsidR="5DFC5A88">
        <w:rPr>
          <w:rFonts w:ascii="Arial" w:hAnsi="Arial" w:cs="Arial"/>
        </w:rPr>
        <w:t>, object-</w:t>
      </w:r>
      <w:r w:rsidRPr="08194B78" w:rsidR="5DFC5A88">
        <w:rPr>
          <w:rFonts w:ascii="Arial" w:hAnsi="Arial" w:cs="Arial"/>
        </w:rPr>
        <w:t>oriented programming</w:t>
      </w:r>
      <w:r w:rsidRPr="08194B78" w:rsidR="5DFC5A88">
        <w:rPr>
          <w:rFonts w:ascii="Arial" w:hAnsi="Arial" w:cs="Arial"/>
        </w:rPr>
        <w:t>.</w:t>
      </w:r>
    </w:p>
    <w:p w:rsidR="00F304DA" w:rsidP="00F304DA" w:rsidRDefault="00F304DA" w14:paraId="0F7AD7D0" w14:textId="77777777">
      <w:pPr>
        <w:pStyle w:val="Heading2"/>
      </w:pPr>
      <w:bookmarkStart w:name="_Toc368912303" w:id="119"/>
      <w:r w:rsidRPr="003602B9">
        <w:t>User Desktop Requirements</w:t>
      </w:r>
      <w:bookmarkStart w:name="_Toc207768308" w:id="120"/>
      <w:bookmarkEnd w:id="118"/>
      <w:bookmarkEnd w:id="119"/>
    </w:p>
    <w:p w:rsidRPr="0033685F" w:rsidR="0033685F" w:rsidP="0033685F" w:rsidRDefault="0033685F" w14:paraId="76B5F1DF" w14:textId="77777777">
      <w:pPr>
        <w:pStyle w:val="InfoBlue"/>
        <w:jc w:val="both"/>
        <w:rPr>
          <w:rFonts w:ascii="Arial" w:hAnsi="Arial" w:cs="Arial"/>
        </w:rPr>
      </w:pPr>
      <w:r w:rsidRPr="08194B78" w:rsidR="0033685F">
        <w:rPr>
          <w:rFonts w:ascii="Arial" w:hAnsi="Arial" w:cs="Arial"/>
        </w:rPr>
        <w:t>[Document all the User Desktop requirements here in this section.]</w:t>
      </w:r>
    </w:p>
    <w:p w:rsidR="12F3A2CB" w:rsidP="08194B78" w:rsidRDefault="12F3A2CB" w14:paraId="4C6D7E08" w14:textId="648DF60C">
      <w:pPr>
        <w:pStyle w:val="BodyText"/>
        <w:rPr>
          <w:rFonts w:ascii="Arial" w:hAnsi="Arial" w:cs="Arial"/>
        </w:rPr>
      </w:pPr>
      <w:r w:rsidRPr="08194B78" w:rsidR="12F3A2CB">
        <w:rPr>
          <w:rFonts w:ascii="Arial" w:hAnsi="Arial" w:cs="Arial"/>
        </w:rPr>
        <w:t xml:space="preserve">We use Putty and </w:t>
      </w:r>
      <w:r w:rsidRPr="08194B78" w:rsidR="12F3A2CB">
        <w:rPr>
          <w:rFonts w:ascii="Arial" w:hAnsi="Arial" w:cs="Arial"/>
        </w:rPr>
        <w:t>winscp</w:t>
      </w:r>
      <w:r w:rsidRPr="08194B78" w:rsidR="12F3A2CB">
        <w:rPr>
          <w:rFonts w:ascii="Arial" w:hAnsi="Arial" w:cs="Arial"/>
        </w:rPr>
        <w:t xml:space="preserve"> as desktop Requirements.</w:t>
      </w:r>
    </w:p>
    <w:p w:rsidR="00F304DA" w:rsidP="00F304DA" w:rsidRDefault="00F304DA" w14:paraId="3D0CDCE7" w14:textId="77777777">
      <w:pPr>
        <w:pStyle w:val="Heading2"/>
      </w:pPr>
      <w:bookmarkStart w:name="_Toc368912304" w:id="121"/>
      <w:r w:rsidRPr="003602B9">
        <w:t>Server-Side Requirements</w:t>
      </w:r>
      <w:bookmarkStart w:name="_Toc207768309" w:id="122"/>
      <w:bookmarkEnd w:id="120"/>
      <w:bookmarkEnd w:id="121"/>
    </w:p>
    <w:p w:rsidRPr="0033685F" w:rsidR="0033685F" w:rsidP="0033685F" w:rsidRDefault="0033685F" w14:paraId="318366E8" w14:textId="77777777">
      <w:pPr>
        <w:pStyle w:val="InfoBlue"/>
        <w:jc w:val="both"/>
        <w:rPr>
          <w:rFonts w:ascii="Arial" w:hAnsi="Arial" w:cs="Arial"/>
        </w:rPr>
      </w:pPr>
      <w:r w:rsidRPr="0033685F">
        <w:rPr>
          <w:rFonts w:ascii="Arial" w:hAnsi="Arial" w:cs="Arial"/>
        </w:rPr>
        <w:t>[All the server side requirements including, disk space, Application servers, Jobs, Network etc have to be detailed out in this section and subsections. Add further subsections as needed.]</w:t>
      </w:r>
    </w:p>
    <w:p w:rsidR="00F304DA" w:rsidP="00F304DA" w:rsidRDefault="00F304DA" w14:paraId="190F95B8" w14:textId="77777777">
      <w:pPr>
        <w:pStyle w:val="Heading3"/>
      </w:pPr>
      <w:bookmarkStart w:name="_Toc368912305" w:id="123"/>
      <w:r w:rsidRPr="003602B9">
        <w:t>Deployment Considerations</w:t>
      </w:r>
      <w:bookmarkStart w:name="_Toc207768310" w:id="124"/>
      <w:bookmarkEnd w:id="122"/>
      <w:bookmarkEnd w:id="123"/>
    </w:p>
    <w:p w:rsidR="00C26C21" w:rsidP="08194B78" w:rsidRDefault="00C26C21" w14:paraId="449C2963" w14:textId="41206EF2">
      <w:pPr>
        <w:pStyle w:val="InfoBlue"/>
        <w:jc w:val="both"/>
        <w:rPr>
          <w:rFonts w:ascii="Arial" w:hAnsi="Arial" w:cs="Arial"/>
        </w:rPr>
      </w:pPr>
      <w:r w:rsidRPr="08194B78" w:rsidR="00C26C21">
        <w:rPr>
          <w:rFonts w:ascii="Arial" w:hAnsi="Arial" w:cs="Arial"/>
        </w:rPr>
        <w:t>[</w:t>
      </w:r>
      <w:r w:rsidRPr="08194B78" w:rsidR="00C26C21">
        <w:rPr>
          <w:rFonts w:ascii="Arial" w:hAnsi="Arial" w:cs="Arial"/>
        </w:rPr>
        <w:t xml:space="preserve">All the details with respect to the Deployment Considerations </w:t>
      </w:r>
      <w:r w:rsidRPr="08194B78" w:rsidR="00C26C21">
        <w:rPr>
          <w:rFonts w:ascii="Arial" w:hAnsi="Arial" w:cs="Arial"/>
        </w:rPr>
        <w:t>have to</w:t>
      </w:r>
      <w:r w:rsidRPr="08194B78" w:rsidR="00C26C21">
        <w:rPr>
          <w:rFonts w:ascii="Arial" w:hAnsi="Arial" w:cs="Arial"/>
        </w:rPr>
        <w:t xml:space="preserve"> be documented here.</w:t>
      </w:r>
      <w:r w:rsidRPr="08194B78" w:rsidR="00C26C21">
        <w:rPr>
          <w:rFonts w:ascii="Arial" w:hAnsi="Arial" w:cs="Arial"/>
        </w:rPr>
        <w:t>]</w:t>
      </w:r>
    </w:p>
    <w:p w:rsidR="00F304DA" w:rsidP="00F304DA" w:rsidRDefault="00F304DA" w14:paraId="4F18E6E8" w14:textId="77777777">
      <w:pPr>
        <w:pStyle w:val="Heading3"/>
      </w:pPr>
      <w:bookmarkStart w:name="_Toc368912306" w:id="125"/>
      <w:r w:rsidRPr="00F304DA">
        <w:t>Application Server Disk Space</w:t>
      </w:r>
      <w:bookmarkEnd w:id="124"/>
      <w:bookmarkEnd w:id="125"/>
      <w:r w:rsidRPr="00F304DA">
        <w:t xml:space="preserve"> </w:t>
      </w:r>
      <w:bookmarkStart w:name="_Toc207768311" w:id="126"/>
    </w:p>
    <w:p w:rsidRPr="00C26C21" w:rsidR="00C26C21" w:rsidP="00C26C21" w:rsidRDefault="00C26C21" w14:paraId="095F2395" w14:textId="77777777">
      <w:pPr>
        <w:pStyle w:val="InfoBlue"/>
        <w:jc w:val="both"/>
        <w:rPr>
          <w:rFonts w:ascii="Arial" w:hAnsi="Arial" w:cs="Arial"/>
        </w:rPr>
      </w:pPr>
      <w:r w:rsidRPr="0033685F">
        <w:rPr>
          <w:rFonts w:ascii="Arial" w:hAnsi="Arial" w:cs="Arial"/>
        </w:rPr>
        <w:t>[</w:t>
      </w:r>
      <w:r>
        <w:rPr>
          <w:rFonts w:ascii="Arial" w:hAnsi="Arial" w:cs="Arial"/>
        </w:rPr>
        <w:t>All the details with respect to the disk space requirements at server side have to be documented here.</w:t>
      </w:r>
      <w:r w:rsidRPr="0033685F">
        <w:rPr>
          <w:rFonts w:ascii="Arial" w:hAnsi="Arial" w:cs="Arial"/>
        </w:rPr>
        <w:t>]</w:t>
      </w:r>
    </w:p>
    <w:p w:rsidR="00F304DA" w:rsidP="00F304DA" w:rsidRDefault="00F304DA" w14:paraId="21E4C1AE" w14:textId="77777777">
      <w:pPr>
        <w:pStyle w:val="Heading3"/>
      </w:pPr>
      <w:bookmarkStart w:name="_Toc368912307" w:id="127"/>
      <w:r w:rsidRPr="003602B9">
        <w:t>Database Server Disk Spac</w:t>
      </w:r>
      <w:bookmarkStart w:name="_Toc207768312" w:id="128"/>
      <w:bookmarkEnd w:id="126"/>
      <w:r>
        <w:t>e</w:t>
      </w:r>
      <w:bookmarkEnd w:id="127"/>
    </w:p>
    <w:p w:rsidRPr="00C26C21" w:rsidR="00C26C21" w:rsidP="00C26C21" w:rsidRDefault="00C26C21" w14:paraId="5FE6ECAD" w14:textId="77777777">
      <w:pPr>
        <w:pStyle w:val="InfoBlue"/>
        <w:jc w:val="both"/>
        <w:rPr>
          <w:rFonts w:ascii="Arial" w:hAnsi="Arial" w:cs="Arial"/>
        </w:rPr>
      </w:pPr>
      <w:r w:rsidRPr="0033685F">
        <w:rPr>
          <w:rFonts w:ascii="Arial" w:hAnsi="Arial" w:cs="Arial"/>
        </w:rPr>
        <w:t>[</w:t>
      </w:r>
      <w:r>
        <w:rPr>
          <w:rFonts w:ascii="Arial" w:hAnsi="Arial" w:cs="Arial"/>
        </w:rPr>
        <w:t>All the details with respect to the database server disk space requirements have to be documented here.</w:t>
      </w:r>
      <w:r w:rsidRPr="0033685F">
        <w:rPr>
          <w:rFonts w:ascii="Arial" w:hAnsi="Arial" w:cs="Arial"/>
        </w:rPr>
        <w:t>]</w:t>
      </w:r>
    </w:p>
    <w:p w:rsidR="00F304DA" w:rsidP="00F304DA" w:rsidRDefault="00F304DA" w14:paraId="39129917" w14:textId="77777777">
      <w:pPr>
        <w:pStyle w:val="Heading3"/>
      </w:pPr>
      <w:bookmarkStart w:name="_Toc368912308" w:id="129"/>
      <w:r w:rsidRPr="003602B9">
        <w:t>Integration Requirements</w:t>
      </w:r>
      <w:bookmarkStart w:name="_Toc207768313" w:id="130"/>
      <w:bookmarkEnd w:id="128"/>
      <w:bookmarkEnd w:id="129"/>
    </w:p>
    <w:p w:rsidR="00C26C21" w:rsidP="08194B78" w:rsidRDefault="00C26C21" w14:paraId="677E4E8B" w14:textId="22B3D119">
      <w:pPr>
        <w:pStyle w:val="InfoBlue"/>
        <w:jc w:val="both"/>
        <w:rPr>
          <w:rFonts w:ascii="Arial" w:hAnsi="Arial" w:cs="Arial"/>
        </w:rPr>
      </w:pPr>
      <w:r w:rsidRPr="08194B78" w:rsidR="00C26C21">
        <w:rPr>
          <w:rFonts w:ascii="Arial" w:hAnsi="Arial" w:cs="Arial"/>
        </w:rPr>
        <w:t xml:space="preserve">[Details with respect to Integration of various components at the environment level </w:t>
      </w:r>
      <w:r w:rsidRPr="08194B78" w:rsidR="00C26C21">
        <w:rPr>
          <w:rFonts w:ascii="Arial" w:hAnsi="Arial" w:cs="Arial"/>
        </w:rPr>
        <w:t>have to</w:t>
      </w:r>
      <w:r w:rsidRPr="08194B78" w:rsidR="00C26C21">
        <w:rPr>
          <w:rFonts w:ascii="Arial" w:hAnsi="Arial" w:cs="Arial"/>
        </w:rPr>
        <w:t xml:space="preserve"> be documented here.]</w:t>
      </w:r>
    </w:p>
    <w:p w:rsidR="00C57D33" w:rsidP="00C57D33" w:rsidRDefault="00C57D33" w14:paraId="0D66C65F" w14:textId="77777777">
      <w:pPr>
        <w:pStyle w:val="Heading3"/>
      </w:pPr>
      <w:bookmarkStart w:name="_Toc361155804" w:id="131"/>
      <w:bookmarkStart w:name="_Toc368912309" w:id="132"/>
      <w:r>
        <w:t>Jobs</w:t>
      </w:r>
      <w:bookmarkEnd w:id="131"/>
      <w:bookmarkEnd w:id="132"/>
    </w:p>
    <w:p w:rsidRPr="00C26C21" w:rsidR="00C26C21" w:rsidP="00C26C21" w:rsidRDefault="00C26C21" w14:paraId="3AD4F5AA" w14:textId="77777777">
      <w:pPr>
        <w:pStyle w:val="InfoBlue"/>
        <w:jc w:val="both"/>
        <w:rPr>
          <w:rFonts w:ascii="Arial" w:hAnsi="Arial" w:cs="Arial"/>
        </w:rPr>
      </w:pPr>
      <w:r w:rsidRPr="00C26C21">
        <w:rPr>
          <w:rFonts w:ascii="Arial" w:hAnsi="Arial" w:cs="Arial"/>
        </w:rPr>
        <w:t>[Details with respect to addition, modification, deletion of Jobs for this system have to be documented here.]</w:t>
      </w:r>
    </w:p>
    <w:p w:rsidR="00C57D33" w:rsidP="00C57D33" w:rsidRDefault="00C57D33" w14:paraId="16E15BB8" w14:textId="77777777">
      <w:pPr>
        <w:pStyle w:val="Heading3"/>
      </w:pPr>
      <w:bookmarkStart w:name="_Toc361155805" w:id="133"/>
      <w:bookmarkStart w:name="_Toc368912310" w:id="134"/>
      <w:r>
        <w:t>Network</w:t>
      </w:r>
      <w:bookmarkEnd w:id="133"/>
      <w:bookmarkEnd w:id="134"/>
      <w:r>
        <w:t xml:space="preserve"> </w:t>
      </w:r>
    </w:p>
    <w:p w:rsidRPr="00C26C21" w:rsidR="00C26C21" w:rsidP="00C26C21" w:rsidRDefault="00C26C21" w14:paraId="5E8856F7" w14:textId="77777777">
      <w:pPr>
        <w:pStyle w:val="InfoBlue"/>
        <w:jc w:val="both"/>
        <w:rPr>
          <w:rFonts w:ascii="Arial" w:hAnsi="Arial" w:cs="Arial"/>
        </w:rPr>
      </w:pPr>
      <w:r w:rsidRPr="00C26C21">
        <w:rPr>
          <w:rFonts w:ascii="Arial" w:hAnsi="Arial" w:cs="Arial"/>
        </w:rPr>
        <w:t>[Network requirement details have to be documented here]</w:t>
      </w:r>
    </w:p>
    <w:p w:rsidR="00C57D33" w:rsidP="00C57D33" w:rsidRDefault="00C57D33" w14:paraId="2F7D399E" w14:textId="77777777">
      <w:pPr>
        <w:pStyle w:val="Heading3"/>
      </w:pPr>
      <w:bookmarkStart w:name="_Toc361155806" w:id="135"/>
      <w:bookmarkStart w:name="_Toc368912311" w:id="136"/>
      <w:r>
        <w:t>Others</w:t>
      </w:r>
      <w:bookmarkEnd w:id="135"/>
      <w:bookmarkEnd w:id="136"/>
    </w:p>
    <w:p w:rsidRPr="00C26C21" w:rsidR="00C26C21" w:rsidP="00C26C21" w:rsidRDefault="00C26C21" w14:paraId="72182DD9" w14:textId="77777777">
      <w:pPr>
        <w:pStyle w:val="InfoBlue"/>
        <w:jc w:val="both"/>
        <w:rPr>
          <w:rFonts w:ascii="Arial" w:hAnsi="Arial" w:cs="Arial"/>
        </w:rPr>
      </w:pPr>
      <w:r w:rsidRPr="00C26C21">
        <w:rPr>
          <w:rFonts w:ascii="Arial" w:hAnsi="Arial" w:cs="Arial"/>
        </w:rPr>
        <w:t>[Any details which are specific to this system and are not covered in the sections above have to be documented here.]</w:t>
      </w:r>
    </w:p>
    <w:p w:rsidR="00C57D33" w:rsidP="00C57D33" w:rsidRDefault="00C57D33" w14:paraId="24A3DAAA" w14:textId="77777777">
      <w:pPr>
        <w:pStyle w:val="Heading2"/>
      </w:pPr>
      <w:bookmarkStart w:name="_Toc361155807" w:id="137"/>
      <w:bookmarkStart w:name="_Toc368912312" w:id="138"/>
      <w:r>
        <w:t>Configuration</w:t>
      </w:r>
      <w:bookmarkEnd w:id="137"/>
      <w:bookmarkEnd w:id="138"/>
    </w:p>
    <w:p w:rsidRPr="004A27EA" w:rsidR="004A27EA" w:rsidP="004A27EA" w:rsidRDefault="004A27EA" w14:paraId="3D0876E9" w14:textId="77777777">
      <w:pPr>
        <w:pStyle w:val="InfoBlue"/>
        <w:jc w:val="both"/>
        <w:rPr>
          <w:rFonts w:ascii="Arial" w:hAnsi="Arial" w:cs="Arial"/>
        </w:rPr>
      </w:pPr>
      <w:r w:rsidRPr="08194B78" w:rsidR="004A27EA">
        <w:rPr>
          <w:rFonts w:ascii="Arial" w:hAnsi="Arial" w:cs="Arial"/>
        </w:rPr>
        <w:t xml:space="preserve">[Complete information with respect to the Configuration requirements </w:t>
      </w:r>
      <w:r w:rsidRPr="08194B78" w:rsidR="000A3F25">
        <w:rPr>
          <w:rFonts w:ascii="Arial" w:hAnsi="Arial" w:cs="Arial"/>
        </w:rPr>
        <w:t>has</w:t>
      </w:r>
      <w:r w:rsidRPr="08194B78" w:rsidR="004A27EA">
        <w:rPr>
          <w:rFonts w:ascii="Arial" w:hAnsi="Arial" w:cs="Arial"/>
        </w:rPr>
        <w:t xml:space="preserve"> to</w:t>
      </w:r>
      <w:r w:rsidRPr="08194B78" w:rsidR="004A27EA">
        <w:rPr>
          <w:rFonts w:ascii="Arial" w:hAnsi="Arial" w:cs="Arial"/>
        </w:rPr>
        <w:t xml:space="preserve"> be detailed out here in this section and sub sections.]</w:t>
      </w:r>
    </w:p>
    <w:p w:rsidR="2C64674D" w:rsidP="08194B78" w:rsidRDefault="2C64674D" w14:paraId="6218F798" w14:textId="54CA27DC">
      <w:pPr>
        <w:pStyle w:val="BodyText"/>
        <w:rPr>
          <w:rFonts w:ascii="Arial" w:hAnsi="Arial" w:eastAsia="Arial" w:cs="Arial"/>
        </w:rPr>
      </w:pPr>
      <w:r w:rsidRPr="08194B78" w:rsidR="2C64674D">
        <w:rPr>
          <w:rFonts w:ascii="Arial" w:hAnsi="Arial" w:eastAsia="Arial" w:cs="Arial"/>
        </w:rPr>
        <w:t>Oper</w:t>
      </w:r>
      <w:r w:rsidRPr="08194B78" w:rsidR="734CDF59">
        <w:rPr>
          <w:rFonts w:ascii="Arial" w:hAnsi="Arial" w:eastAsia="Arial" w:cs="Arial"/>
        </w:rPr>
        <w:t>ating system,</w:t>
      </w:r>
      <w:r w:rsidRPr="08194B78" w:rsidR="6128892D">
        <w:rPr>
          <w:rFonts w:ascii="Arial" w:hAnsi="Arial" w:eastAsia="Arial" w:cs="Arial"/>
        </w:rPr>
        <w:t xml:space="preserve"> Processor.</w:t>
      </w:r>
    </w:p>
    <w:p w:rsidR="00C57D33" w:rsidP="00C57D33" w:rsidRDefault="00C57D33" w14:paraId="08C6A99B" w14:textId="77777777">
      <w:pPr>
        <w:pStyle w:val="Heading3"/>
        <w:ind w:left="691"/>
      </w:pPr>
      <w:bookmarkStart w:name="_Toc361155808" w:id="139"/>
      <w:bookmarkStart w:name="_Toc368912313" w:id="140"/>
      <w:r>
        <w:t>Operating System</w:t>
      </w:r>
      <w:bookmarkEnd w:id="139"/>
      <w:bookmarkEnd w:id="140"/>
    </w:p>
    <w:p w:rsidR="004A27EA" w:rsidP="08194B78" w:rsidRDefault="004A27EA" w14:paraId="3F9A77A4" w14:textId="1136262F">
      <w:pPr>
        <w:pStyle w:val="InfoBlue"/>
        <w:jc w:val="both"/>
        <w:rPr>
          <w:rFonts w:ascii="Arial" w:hAnsi="Arial" w:cs="Arial"/>
        </w:rPr>
      </w:pPr>
      <w:r w:rsidRPr="08194B78" w:rsidR="004A27EA">
        <w:rPr>
          <w:rFonts w:ascii="Arial" w:hAnsi="Arial" w:cs="Arial"/>
        </w:rPr>
        <w:t xml:space="preserve">[Describe the </w:t>
      </w:r>
      <w:r w:rsidRPr="08194B78" w:rsidR="004A27EA">
        <w:rPr>
          <w:rFonts w:ascii="Arial" w:hAnsi="Arial" w:cs="Arial"/>
        </w:rPr>
        <w:t>Operating System</w:t>
      </w:r>
      <w:r w:rsidRPr="08194B78" w:rsidR="004A27EA">
        <w:rPr>
          <w:rFonts w:ascii="Arial" w:hAnsi="Arial" w:cs="Arial"/>
        </w:rPr>
        <w:t xml:space="preserve"> configuration requirements here.</w:t>
      </w:r>
      <w:r w:rsidRPr="08194B78" w:rsidR="004A27EA">
        <w:rPr>
          <w:rFonts w:ascii="Arial" w:hAnsi="Arial" w:cs="Arial"/>
        </w:rPr>
        <w:t xml:space="preserve"> Details of Minimum requirements of OS, RAM, Processor etc.</w:t>
      </w:r>
      <w:r w:rsidRPr="08194B78" w:rsidR="004A27EA">
        <w:rPr>
          <w:rFonts w:ascii="Arial" w:hAnsi="Arial" w:cs="Arial"/>
        </w:rPr>
        <w:t>]</w:t>
      </w:r>
    </w:p>
    <w:p w:rsidR="326EC64F" w:rsidP="08194B78" w:rsidRDefault="326EC64F" w14:paraId="0351B69D" w14:textId="1C01909C">
      <w:pPr>
        <w:pStyle w:val="BodyText"/>
        <w:rPr>
          <w:rFonts w:ascii="Arial" w:hAnsi="Arial" w:eastAsia="Arial" w:cs="Arial"/>
        </w:rPr>
      </w:pPr>
      <w:r w:rsidRPr="08194B78" w:rsidR="326EC64F">
        <w:rPr>
          <w:rFonts w:ascii="Arial" w:hAnsi="Arial" w:eastAsia="Arial" w:cs="Arial"/>
        </w:rPr>
        <w:t>4GB RAM</w:t>
      </w:r>
      <w:r w:rsidR="326EC64F">
        <w:rPr/>
        <w:t xml:space="preserve">, </w:t>
      </w:r>
      <w:r w:rsidRPr="08194B78" w:rsidR="3A8A5E6A">
        <w:rPr>
          <w:rFonts w:ascii="Arial" w:hAnsi="Arial" w:eastAsia="Arial" w:cs="Arial"/>
        </w:rPr>
        <w:t>Processor Intel</w:t>
      </w:r>
      <w:r w:rsidRPr="08194B78" w:rsidR="16B0A25E">
        <w:rPr>
          <w:rFonts w:ascii="Arial" w:hAnsi="Arial" w:eastAsia="Arial" w:cs="Arial"/>
        </w:rPr>
        <w:t xml:space="preserve"> (R) Core (TM) I3-7020U CPU @</w:t>
      </w:r>
      <w:r w:rsidRPr="08194B78" w:rsidR="3D409407">
        <w:rPr>
          <w:rFonts w:ascii="Arial" w:hAnsi="Arial" w:eastAsia="Arial" w:cs="Arial"/>
        </w:rPr>
        <w:t xml:space="preserve">, </w:t>
      </w:r>
      <w:r w:rsidRPr="08194B78" w:rsidR="3D409407">
        <w:rPr>
          <w:rFonts w:ascii="Arial" w:hAnsi="Arial" w:eastAsia="Arial" w:cs="Arial"/>
        </w:rPr>
        <w:t>64 bit</w:t>
      </w:r>
      <w:r w:rsidRPr="08194B78" w:rsidR="3D409407">
        <w:rPr>
          <w:rFonts w:ascii="Arial" w:hAnsi="Arial" w:eastAsia="Arial" w:cs="Arial"/>
        </w:rPr>
        <w:t xml:space="preserve"> operating system, x 64-based processor.</w:t>
      </w:r>
    </w:p>
    <w:p w:rsidR="00C57D33" w:rsidP="00C57D33" w:rsidRDefault="00C57D33" w14:paraId="7264F7D8" w14:textId="77777777">
      <w:pPr>
        <w:pStyle w:val="Heading3"/>
        <w:ind w:left="691"/>
      </w:pPr>
      <w:bookmarkStart w:name="_Toc361155809" w:id="141"/>
      <w:bookmarkStart w:name="_Toc368912314" w:id="142"/>
      <w:r>
        <w:t>Database</w:t>
      </w:r>
      <w:bookmarkEnd w:id="141"/>
      <w:bookmarkEnd w:id="142"/>
    </w:p>
    <w:p w:rsidRPr="004A27EA" w:rsidR="004A27EA" w:rsidP="004A27EA" w:rsidRDefault="004A27EA" w14:paraId="26850B49" w14:textId="77777777">
      <w:pPr>
        <w:pStyle w:val="InfoBlue"/>
        <w:jc w:val="both"/>
        <w:rPr>
          <w:rFonts w:ascii="Arial" w:hAnsi="Arial" w:cs="Arial"/>
        </w:rPr>
      </w:pPr>
      <w:r w:rsidRPr="08194B78" w:rsidR="004A27EA">
        <w:rPr>
          <w:rFonts w:ascii="Arial" w:hAnsi="Arial" w:cs="Arial"/>
        </w:rPr>
        <w:t xml:space="preserve">[Describe the </w:t>
      </w:r>
      <w:r w:rsidRPr="08194B78" w:rsidR="004A27EA">
        <w:rPr>
          <w:rFonts w:ascii="Arial" w:hAnsi="Arial" w:cs="Arial"/>
        </w:rPr>
        <w:t>Database</w:t>
      </w:r>
      <w:r w:rsidRPr="08194B78" w:rsidR="004A27EA">
        <w:rPr>
          <w:rFonts w:ascii="Arial" w:hAnsi="Arial" w:cs="Arial"/>
        </w:rPr>
        <w:t xml:space="preserve"> configuration requirements here.]</w:t>
      </w:r>
    </w:p>
    <w:p w:rsidR="0D4D3015" w:rsidP="08194B78" w:rsidRDefault="0D4D3015" w14:paraId="719D7D8A" w14:textId="4C39D4E6">
      <w:pPr>
        <w:pStyle w:val="BodyText"/>
      </w:pPr>
      <w:r w:rsidRPr="08194B78" w:rsidR="0D4D3015">
        <w:rPr>
          <w:rFonts w:ascii="Arial" w:hAnsi="Arial" w:cs="Arial"/>
        </w:rPr>
        <w:t>Operating system, processor, disk space, memory.</w:t>
      </w:r>
    </w:p>
    <w:p w:rsidR="00C57D33" w:rsidP="00C57D33" w:rsidRDefault="00C57D33" w14:paraId="590EC60F" w14:textId="77777777">
      <w:pPr>
        <w:pStyle w:val="Heading3"/>
        <w:ind w:left="691"/>
      </w:pPr>
      <w:bookmarkStart w:name="_Toc361155810" w:id="143"/>
      <w:bookmarkStart w:name="_Toc368912315" w:id="144"/>
      <w:r>
        <w:t>Network</w:t>
      </w:r>
      <w:bookmarkEnd w:id="143"/>
      <w:bookmarkEnd w:id="144"/>
      <w:r>
        <w:t xml:space="preserve"> </w:t>
      </w:r>
    </w:p>
    <w:p w:rsidRPr="004A27EA" w:rsidR="004A27EA" w:rsidP="004A27EA" w:rsidRDefault="004A27EA" w14:paraId="26D125C9" w14:textId="77777777">
      <w:pPr>
        <w:pStyle w:val="InfoBlue"/>
        <w:jc w:val="both"/>
        <w:rPr>
          <w:rFonts w:ascii="Arial" w:hAnsi="Arial" w:cs="Arial"/>
        </w:rPr>
      </w:pPr>
      <w:r w:rsidRPr="08194B78" w:rsidR="004A27EA">
        <w:rPr>
          <w:rFonts w:ascii="Arial" w:hAnsi="Arial" w:cs="Arial"/>
        </w:rPr>
        <w:t xml:space="preserve">[Describe the </w:t>
      </w:r>
      <w:r w:rsidRPr="08194B78" w:rsidR="004A27EA">
        <w:rPr>
          <w:rFonts w:ascii="Arial" w:hAnsi="Arial" w:cs="Arial"/>
        </w:rPr>
        <w:t>Network</w:t>
      </w:r>
      <w:r w:rsidRPr="08194B78" w:rsidR="004A27EA">
        <w:rPr>
          <w:rFonts w:ascii="Arial" w:hAnsi="Arial" w:cs="Arial"/>
        </w:rPr>
        <w:t xml:space="preserve"> configuration requirements here.</w:t>
      </w:r>
      <w:r w:rsidRPr="08194B78" w:rsidR="004A27EA">
        <w:rPr>
          <w:rFonts w:ascii="Arial" w:hAnsi="Arial" w:cs="Arial"/>
        </w:rPr>
        <w:t xml:space="preserve"> Details of all the Network Components etc.</w:t>
      </w:r>
      <w:r w:rsidRPr="08194B78" w:rsidR="004A27EA">
        <w:rPr>
          <w:rFonts w:ascii="Arial" w:hAnsi="Arial" w:cs="Arial"/>
        </w:rPr>
        <w:t>]</w:t>
      </w:r>
    </w:p>
    <w:p w:rsidR="2F71EA6A" w:rsidP="08194B78" w:rsidRDefault="2F71EA6A" w14:paraId="5BC5899E" w14:textId="736A67A2">
      <w:pPr>
        <w:pStyle w:val="BodyText"/>
        <w:rPr>
          <w:rFonts w:ascii="Arial" w:hAnsi="Arial" w:cs="Arial"/>
        </w:rPr>
      </w:pPr>
      <w:r w:rsidRPr="08194B78" w:rsidR="2F71EA6A">
        <w:rPr>
          <w:rFonts w:ascii="Arial" w:hAnsi="Arial" w:cs="Arial"/>
        </w:rPr>
        <w:t>Network is a process of assigning network settings, policies, flows and controls</w:t>
      </w:r>
      <w:r w:rsidRPr="08194B78" w:rsidR="583B0FEC">
        <w:rPr>
          <w:rFonts w:ascii="Arial" w:hAnsi="Arial" w:cs="Arial"/>
        </w:rPr>
        <w:t xml:space="preserve">. In a virtual </w:t>
      </w:r>
      <w:r w:rsidRPr="08194B78" w:rsidR="1CD0927A">
        <w:rPr>
          <w:rFonts w:ascii="Arial" w:hAnsi="Arial" w:cs="Arial"/>
        </w:rPr>
        <w:t xml:space="preserve">network, </w:t>
      </w:r>
      <w:r w:rsidRPr="08194B78" w:rsidR="1CD0927A">
        <w:rPr>
          <w:rFonts w:ascii="Arial" w:hAnsi="Arial" w:cs="Arial"/>
        </w:rPr>
        <w:t>its</w:t>
      </w:r>
      <w:r w:rsidRPr="08194B78" w:rsidR="1CD0927A">
        <w:rPr>
          <w:rFonts w:ascii="Arial" w:hAnsi="Arial" w:cs="Arial"/>
        </w:rPr>
        <w:t xml:space="preserve"> easier to make network configuration changes</w:t>
      </w:r>
      <w:r w:rsidRPr="08194B78" w:rsidR="3135253B">
        <w:rPr>
          <w:rFonts w:ascii="Arial" w:hAnsi="Arial" w:cs="Arial"/>
        </w:rPr>
        <w:t xml:space="preserve"> because physical network devices appliances are replaced by software removing the need for </w:t>
      </w:r>
      <w:r w:rsidRPr="08194B78" w:rsidR="72904009">
        <w:rPr>
          <w:rFonts w:ascii="Arial" w:hAnsi="Arial" w:cs="Arial"/>
        </w:rPr>
        <w:t>extensive manual configuration.</w:t>
      </w:r>
      <w:r w:rsidRPr="08194B78" w:rsidR="583B0FEC">
        <w:rPr>
          <w:rFonts w:ascii="Arial" w:hAnsi="Arial" w:cs="Arial"/>
        </w:rPr>
        <w:t xml:space="preserve"> </w:t>
      </w:r>
    </w:p>
    <w:p w:rsidR="00C57D33" w:rsidP="00C57D33" w:rsidRDefault="00C57D33" w14:paraId="40A35EEB" w14:textId="77777777">
      <w:pPr>
        <w:pStyle w:val="Heading3"/>
        <w:ind w:left="691"/>
      </w:pPr>
      <w:bookmarkStart w:name="_Toc361155811" w:id="145"/>
      <w:bookmarkStart w:name="_Toc368912316" w:id="146"/>
      <w:r>
        <w:t>Desktop</w:t>
      </w:r>
      <w:bookmarkEnd w:id="145"/>
      <w:bookmarkEnd w:id="146"/>
    </w:p>
    <w:p w:rsidRPr="004A27EA" w:rsidR="004A27EA" w:rsidP="004A27EA" w:rsidRDefault="004A27EA" w14:paraId="567D4179" w14:textId="77777777">
      <w:pPr>
        <w:pStyle w:val="InfoBlue"/>
        <w:jc w:val="both"/>
        <w:rPr>
          <w:rFonts w:ascii="Arial" w:hAnsi="Arial" w:cs="Arial"/>
        </w:rPr>
      </w:pPr>
      <w:r w:rsidRPr="78E55FE5" w:rsidR="004A27EA">
        <w:rPr>
          <w:rFonts w:ascii="Arial" w:hAnsi="Arial" w:cs="Arial"/>
        </w:rPr>
        <w:t xml:space="preserve">[Describe the desktop </w:t>
      </w:r>
      <w:r w:rsidRPr="78E55FE5" w:rsidR="004A27EA">
        <w:rPr>
          <w:rFonts w:ascii="Arial" w:hAnsi="Arial" w:cs="Arial"/>
        </w:rPr>
        <w:t xml:space="preserve">configuration requirements here. Details of Application </w:t>
      </w:r>
      <w:r w:rsidRPr="78E55FE5" w:rsidR="000A3F25">
        <w:rPr>
          <w:rFonts w:ascii="Arial" w:hAnsi="Arial" w:cs="Arial"/>
        </w:rPr>
        <w:t>software</w:t>
      </w:r>
      <w:r w:rsidRPr="78E55FE5" w:rsidR="004A27EA">
        <w:rPr>
          <w:rFonts w:ascii="Arial" w:hAnsi="Arial" w:cs="Arial"/>
        </w:rPr>
        <w:t xml:space="preserve"> </w:t>
      </w:r>
      <w:r w:rsidRPr="78E55FE5" w:rsidR="004A27EA">
        <w:rPr>
          <w:rFonts w:ascii="Arial" w:hAnsi="Arial" w:cs="Arial"/>
        </w:rPr>
        <w:t>required</w:t>
      </w:r>
      <w:r w:rsidRPr="78E55FE5" w:rsidR="004A27EA">
        <w:rPr>
          <w:rFonts w:ascii="Arial" w:hAnsi="Arial" w:cs="Arial"/>
        </w:rPr>
        <w:t xml:space="preserve"> and other configurations.</w:t>
      </w:r>
      <w:r w:rsidRPr="78E55FE5" w:rsidR="004A27EA">
        <w:rPr>
          <w:rFonts w:ascii="Arial" w:hAnsi="Arial" w:cs="Arial"/>
        </w:rPr>
        <w:t>]</w:t>
      </w:r>
    </w:p>
    <w:p w:rsidR="38E87B32" w:rsidP="08194B78" w:rsidRDefault="38E87B32" w14:paraId="2F8BDF87" w14:textId="6C6875DE">
      <w:pPr>
        <w:pStyle w:val="BodyText"/>
        <w:rPr>
          <w:rFonts w:ascii="Arial" w:hAnsi="Arial" w:cs="Arial"/>
        </w:rPr>
      </w:pPr>
      <w:r w:rsidRPr="08194B78" w:rsidR="38E87B32">
        <w:rPr>
          <w:rFonts w:ascii="Arial" w:hAnsi="Arial" w:cs="Arial"/>
        </w:rPr>
        <w:t>Linux OS,</w:t>
      </w:r>
    </w:p>
    <w:p w:rsidR="00E120EC" w:rsidP="00E120EC" w:rsidRDefault="00E120EC" w14:paraId="1E45B293" w14:textId="77777777">
      <w:pPr>
        <w:pStyle w:val="Heading1"/>
      </w:pPr>
      <w:bookmarkStart w:name="_Toc368912317" w:id="147"/>
      <w:r>
        <w:t>References</w:t>
      </w:r>
      <w:bookmarkEnd w:id="147"/>
    </w:p>
    <w:p w:rsidRPr="002E66F4" w:rsidR="002E66F4" w:rsidP="00C26C21" w:rsidRDefault="002E66F4" w14:paraId="72E06F4A" w14:textId="77777777">
      <w:pPr>
        <w:pStyle w:val="InfoBlue"/>
        <w:jc w:val="both"/>
      </w:pPr>
      <w:r>
        <w:rPr>
          <w:rFonts w:ascii="Arial" w:hAnsi="Arial" w:cs="Arial"/>
        </w:rPr>
        <w:t xml:space="preserve">[This section should provide a complete list of all documents referenced elsewhere in the </w:t>
      </w:r>
      <w:r w:rsidRPr="002E66F4">
        <w:rPr>
          <w:rFonts w:ascii="Arial" w:hAnsi="Arial" w:cs="Arial"/>
          <w:b/>
        </w:rPr>
        <w:t>HLD LLD Document</w:t>
      </w:r>
      <w:r>
        <w:rPr>
          <w:rFonts w:ascii="Arial" w:hAnsi="Arial" w:cs="Arial"/>
        </w:rPr>
        <w:t>.  Each document should be identified by title, report number (if applicable), date, and publishing organization.  Specify the sources from which the references can be obtained.] This information may be provided by reference to an appendix or to another document.]</w:t>
      </w:r>
    </w:p>
    <w:p w:rsidRPr="00E120EC" w:rsidR="00E120EC" w:rsidP="00E120EC" w:rsidRDefault="00E120EC" w14:paraId="271A6B70" w14:textId="77777777">
      <w:pPr>
        <w:pStyle w:val="Heading1"/>
      </w:pPr>
      <w:bookmarkStart w:name="_Toc368912318" w:id="148"/>
      <w:r>
        <w:t>Appendix</w:t>
      </w:r>
      <w:bookmarkEnd w:id="148"/>
    </w:p>
    <w:bookmarkEnd w:id="130"/>
    <w:p w:rsidR="00566298" w:rsidP="002E66F4" w:rsidRDefault="002E66F4" w14:paraId="3B985D69" w14:textId="77777777">
      <w:pPr>
        <w:pStyle w:val="InfoBlue"/>
        <w:jc w:val="both"/>
        <w:rPr>
          <w:rFonts w:ascii="Arial" w:hAnsi="Arial" w:cs="Arial"/>
        </w:rPr>
      </w:pPr>
      <w:r w:rsidRPr="002E66F4">
        <w:rPr>
          <w:rFonts w:ascii="Arial" w:hAnsi="Arial" w:cs="Arial"/>
        </w:rPr>
        <w:t>[This section should provide a complete list of all documents or links on the Internet where related material can be found.]</w:t>
      </w:r>
    </w:p>
    <w:p w:rsidR="00566298" w:rsidP="002E66F4" w:rsidRDefault="00566298" w14:paraId="5F44680C" w14:textId="77777777">
      <w:pPr>
        <w:pStyle w:val="InfoBlue"/>
        <w:jc w:val="both"/>
        <w:rPr>
          <w:rFonts w:ascii="Arial" w:hAnsi="Arial" w:cs="Arial"/>
        </w:rPr>
      </w:pPr>
    </w:p>
    <w:p w:rsidR="00566298" w:rsidP="002E66F4" w:rsidRDefault="00566298" w14:paraId="5E588B92" w14:textId="77777777">
      <w:pPr>
        <w:pStyle w:val="InfoBlue"/>
        <w:jc w:val="both"/>
        <w:rPr>
          <w:rFonts w:ascii="Arial" w:hAnsi="Arial" w:cs="Arial"/>
        </w:rPr>
      </w:pPr>
    </w:p>
    <w:p w:rsidR="00566298" w:rsidP="002E66F4" w:rsidRDefault="00566298" w14:paraId="05EF3982" w14:textId="77777777">
      <w:pPr>
        <w:pStyle w:val="InfoBlue"/>
        <w:jc w:val="both"/>
        <w:rPr>
          <w:rFonts w:ascii="Arial" w:hAnsi="Arial" w:cs="Arial"/>
        </w:rPr>
      </w:pPr>
    </w:p>
    <w:p w:rsidR="00566298" w:rsidP="002E66F4" w:rsidRDefault="00566298" w14:paraId="457DDF0F" w14:textId="77777777">
      <w:pPr>
        <w:pStyle w:val="InfoBlue"/>
        <w:jc w:val="both"/>
        <w:rPr>
          <w:rFonts w:ascii="Arial" w:hAnsi="Arial" w:cs="Arial"/>
        </w:rPr>
      </w:pPr>
    </w:p>
    <w:p w:rsidR="00566298" w:rsidP="002E66F4" w:rsidRDefault="00566298" w14:paraId="08E30A16" w14:textId="77777777">
      <w:pPr>
        <w:pStyle w:val="InfoBlue"/>
        <w:jc w:val="both"/>
        <w:rPr>
          <w:rFonts w:ascii="Arial" w:hAnsi="Arial" w:cs="Arial"/>
        </w:rPr>
      </w:pPr>
    </w:p>
    <w:p w:rsidR="00566298" w:rsidP="002E66F4" w:rsidRDefault="00566298" w14:paraId="090693FC" w14:textId="77777777">
      <w:pPr>
        <w:pStyle w:val="InfoBlue"/>
        <w:jc w:val="both"/>
        <w:rPr>
          <w:rFonts w:ascii="Arial" w:hAnsi="Arial" w:cs="Arial"/>
        </w:rPr>
      </w:pPr>
    </w:p>
    <w:p w:rsidR="00566298" w:rsidP="002E66F4" w:rsidRDefault="00566298" w14:paraId="5C67E18B" w14:textId="77777777">
      <w:pPr>
        <w:pStyle w:val="InfoBlue"/>
        <w:jc w:val="both"/>
        <w:rPr>
          <w:rFonts w:ascii="Arial" w:hAnsi="Arial" w:cs="Arial"/>
        </w:rPr>
      </w:pPr>
    </w:p>
    <w:p w:rsidR="00566298" w:rsidP="002E66F4" w:rsidRDefault="00566298" w14:paraId="184477C7" w14:textId="77777777">
      <w:pPr>
        <w:pStyle w:val="InfoBlue"/>
        <w:jc w:val="both"/>
        <w:rPr>
          <w:rFonts w:ascii="Arial" w:hAnsi="Arial" w:cs="Arial"/>
        </w:rPr>
      </w:pPr>
    </w:p>
    <w:p w:rsidR="00566298" w:rsidP="002E66F4" w:rsidRDefault="00566298" w14:paraId="15B3BE73" w14:textId="77777777">
      <w:pPr>
        <w:pStyle w:val="InfoBlue"/>
        <w:jc w:val="both"/>
        <w:rPr>
          <w:rFonts w:ascii="Arial" w:hAnsi="Arial" w:cs="Arial"/>
        </w:rPr>
      </w:pPr>
    </w:p>
    <w:p w:rsidR="00566298" w:rsidP="00566298" w:rsidRDefault="00566298" w14:paraId="2B9DFB40" w14:textId="77777777">
      <w:pPr>
        <w:rPr>
          <w:b/>
          <w:bCs/>
          <w:sz w:val="24"/>
          <w:lang w:val="fr-FR"/>
        </w:rPr>
      </w:pPr>
      <w:r w:rsidRPr="009B4E2F">
        <w:rPr>
          <w:b/>
          <w:bCs/>
          <w:sz w:val="24"/>
          <w:lang w:val="fr-FR"/>
        </w:rPr>
        <w:t>Change Log</w:t>
      </w:r>
    </w:p>
    <w:p w:rsidRPr="009B4E2F" w:rsidR="00566298" w:rsidP="00566298" w:rsidRDefault="00566298" w14:paraId="66BC85F0" w14:textId="77777777">
      <w:pPr>
        <w:rPr>
          <w:b/>
          <w:bCs/>
          <w:sz w:val="24"/>
          <w:lang w:val="fr-FR"/>
        </w:rPr>
      </w:pPr>
    </w:p>
    <w:p w:rsidR="00566298" w:rsidP="00566298" w:rsidRDefault="00566298" w14:paraId="696B3129" w14:textId="77777777">
      <w:pPr>
        <w:ind w:firstLine="720"/>
        <w:rPr>
          <w:sz w:val="24"/>
          <w:lang w:val="fr-FR"/>
        </w:rPr>
      </w:pPr>
    </w:p>
    <w:p w:rsidR="00566298" w:rsidP="00566298" w:rsidRDefault="00566298" w14:paraId="5049DE17" w14:textId="77777777">
      <w:pPr>
        <w:tabs>
          <w:tab w:val="left" w:pos="945"/>
        </w:tabs>
        <w:rPr>
          <w:sz w:val="24"/>
          <w:lang w:val="fr-FR"/>
        </w:rPr>
      </w:pPr>
      <w:r>
        <w:rPr>
          <w:sz w:val="24"/>
          <w:lang w:val="fr-FR"/>
        </w:rPr>
        <w:tab/>
      </w:r>
    </w:p>
    <w:tbl>
      <w:tblPr>
        <w:tblW w:w="9791" w:type="dxa"/>
        <w:tblInd w:w="98" w:type="dxa"/>
        <w:tblLook w:val="04A0" w:firstRow="1" w:lastRow="0" w:firstColumn="1" w:lastColumn="0" w:noHBand="0" w:noVBand="1"/>
      </w:tblPr>
      <w:tblGrid>
        <w:gridCol w:w="2278"/>
        <w:gridCol w:w="1701"/>
        <w:gridCol w:w="2600"/>
        <w:gridCol w:w="436"/>
        <w:gridCol w:w="1090"/>
        <w:gridCol w:w="1686"/>
      </w:tblGrid>
      <w:tr w:rsidRPr="00DB4C43" w:rsidR="00566298" w:rsidTr="008945F1" w14:paraId="11D6A6B3" w14:textId="77777777">
        <w:trPr>
          <w:trHeight w:val="375"/>
        </w:trPr>
        <w:tc>
          <w:tcPr>
            <w:tcW w:w="9791" w:type="dxa"/>
            <w:gridSpan w:val="6"/>
            <w:tcBorders>
              <w:top w:val="single" w:color="auto" w:sz="8" w:space="0"/>
              <w:left w:val="single" w:color="auto" w:sz="8" w:space="0"/>
              <w:bottom w:val="single" w:color="auto" w:sz="8" w:space="0"/>
              <w:right w:val="single" w:color="000000" w:sz="8" w:space="0"/>
            </w:tcBorders>
            <w:shd w:val="clear" w:color="auto" w:fill="E5DFEC"/>
            <w:hideMark/>
          </w:tcPr>
          <w:p w:rsidRPr="00DB4C43" w:rsidR="00566298" w:rsidP="008945F1" w:rsidRDefault="00566298" w14:paraId="3CD9FD49" w14:textId="77777777">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Pr="00DB4C43" w:rsidR="00566298" w:rsidTr="008945F1" w14:paraId="6E8FFFD1" w14:textId="77777777">
        <w:trPr>
          <w:trHeight w:val="405"/>
        </w:trPr>
        <w:tc>
          <w:tcPr>
            <w:tcW w:w="2278" w:type="dxa"/>
            <w:tcBorders>
              <w:top w:val="nil"/>
              <w:left w:val="nil"/>
              <w:bottom w:val="nil"/>
              <w:right w:val="nil"/>
            </w:tcBorders>
            <w:shd w:val="clear" w:color="000000" w:fill="FFFFFF"/>
            <w:noWrap/>
            <w:vAlign w:val="bottom"/>
            <w:hideMark/>
          </w:tcPr>
          <w:p w:rsidRPr="00DB4C43" w:rsidR="00566298" w:rsidP="008945F1" w:rsidRDefault="00566298" w14:paraId="72C5D7F2"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701" w:type="dxa"/>
            <w:tcBorders>
              <w:top w:val="nil"/>
              <w:left w:val="nil"/>
              <w:bottom w:val="nil"/>
              <w:right w:val="nil"/>
            </w:tcBorders>
            <w:shd w:val="clear" w:color="000000" w:fill="FFFFFF"/>
            <w:noWrap/>
            <w:vAlign w:val="bottom"/>
            <w:hideMark/>
          </w:tcPr>
          <w:p w:rsidRPr="00DB4C43" w:rsidR="00566298" w:rsidP="008945F1" w:rsidRDefault="00566298" w14:paraId="2AFA6496"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600" w:type="dxa"/>
            <w:tcBorders>
              <w:top w:val="nil"/>
              <w:left w:val="nil"/>
              <w:bottom w:val="nil"/>
              <w:right w:val="nil"/>
            </w:tcBorders>
            <w:shd w:val="clear" w:color="000000" w:fill="FFFFFF"/>
            <w:noWrap/>
            <w:vAlign w:val="bottom"/>
            <w:hideMark/>
          </w:tcPr>
          <w:p w:rsidRPr="00DB4C43" w:rsidR="00566298" w:rsidP="008945F1" w:rsidRDefault="00566298" w14:paraId="62F1AA21"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436" w:type="dxa"/>
            <w:tcBorders>
              <w:top w:val="nil"/>
              <w:left w:val="nil"/>
              <w:bottom w:val="nil"/>
              <w:right w:val="nil"/>
            </w:tcBorders>
            <w:shd w:val="clear" w:color="000000" w:fill="FFFFFF"/>
            <w:noWrap/>
            <w:vAlign w:val="bottom"/>
            <w:hideMark/>
          </w:tcPr>
          <w:p w:rsidRPr="00DB4C43" w:rsidR="00566298" w:rsidP="008945F1" w:rsidRDefault="00566298" w14:paraId="6C189372"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090" w:type="dxa"/>
            <w:tcBorders>
              <w:top w:val="nil"/>
              <w:left w:val="nil"/>
              <w:bottom w:val="nil"/>
              <w:right w:val="nil"/>
            </w:tcBorders>
            <w:shd w:val="clear" w:color="000000" w:fill="FFFFFF"/>
            <w:noWrap/>
            <w:vAlign w:val="bottom"/>
            <w:hideMark/>
          </w:tcPr>
          <w:p w:rsidRPr="00DB4C43" w:rsidR="00566298" w:rsidP="008945F1" w:rsidRDefault="00566298" w14:paraId="05DD65FE"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686" w:type="dxa"/>
            <w:tcBorders>
              <w:top w:val="nil"/>
              <w:left w:val="nil"/>
              <w:bottom w:val="nil"/>
              <w:right w:val="nil"/>
            </w:tcBorders>
            <w:shd w:val="clear" w:color="auto" w:fill="auto"/>
            <w:noWrap/>
            <w:vAlign w:val="bottom"/>
            <w:hideMark/>
          </w:tcPr>
          <w:p w:rsidRPr="00DB4C43" w:rsidR="00566298" w:rsidP="008945F1" w:rsidRDefault="00566298" w14:paraId="199E7234" w14:textId="77777777">
            <w:pPr>
              <w:rPr>
                <w:rFonts w:ascii="Calibri" w:hAnsi="Calibri"/>
                <w:color w:val="000000"/>
                <w:sz w:val="22"/>
                <w:szCs w:val="22"/>
                <w:lang w:val="en-IN" w:eastAsia="en-IN"/>
              </w:rPr>
            </w:pPr>
          </w:p>
        </w:tc>
      </w:tr>
      <w:tr w:rsidRPr="00DB4C43" w:rsidR="00566298" w:rsidTr="008945F1" w14:paraId="3D78F9B0" w14:textId="77777777">
        <w:trPr>
          <w:trHeight w:val="315"/>
        </w:trPr>
        <w:tc>
          <w:tcPr>
            <w:tcW w:w="2278" w:type="dxa"/>
            <w:tcBorders>
              <w:top w:val="single" w:color="auto" w:sz="8" w:space="0"/>
              <w:left w:val="single" w:color="auto" w:sz="8" w:space="0"/>
              <w:bottom w:val="single" w:color="auto" w:sz="8" w:space="0"/>
              <w:right w:val="single" w:color="auto" w:sz="8" w:space="0"/>
            </w:tcBorders>
            <w:shd w:val="clear" w:color="auto" w:fill="E5DFEC"/>
            <w:vAlign w:val="center"/>
            <w:hideMark/>
          </w:tcPr>
          <w:p w:rsidRPr="00DB4C43" w:rsidR="00566298" w:rsidP="008945F1" w:rsidRDefault="00566298" w14:paraId="2555E758" w14:textId="77777777">
            <w:pPr>
              <w:jc w:val="center"/>
              <w:rPr>
                <w:rFonts w:cs="Arial"/>
                <w:b/>
                <w:bCs/>
                <w:lang w:val="en-IN" w:eastAsia="en-IN"/>
              </w:rPr>
            </w:pPr>
            <w:r w:rsidRPr="00DB4C43">
              <w:rPr>
                <w:rFonts w:cs="Arial"/>
                <w:b/>
                <w:bCs/>
                <w:lang w:val="en-IN" w:eastAsia="en-IN"/>
              </w:rPr>
              <w:t>Date</w:t>
            </w:r>
          </w:p>
        </w:tc>
        <w:tc>
          <w:tcPr>
            <w:tcW w:w="1701" w:type="dxa"/>
            <w:tcBorders>
              <w:top w:val="single" w:color="auto" w:sz="8" w:space="0"/>
              <w:left w:val="nil"/>
              <w:bottom w:val="single" w:color="auto" w:sz="8" w:space="0"/>
              <w:right w:val="single" w:color="auto" w:sz="8" w:space="0"/>
            </w:tcBorders>
            <w:shd w:val="clear" w:color="auto" w:fill="E5DFEC"/>
            <w:vAlign w:val="center"/>
            <w:hideMark/>
          </w:tcPr>
          <w:p w:rsidRPr="00DB4C43" w:rsidR="00566298" w:rsidP="008945F1" w:rsidRDefault="00566298" w14:paraId="6B98DC87" w14:textId="77777777">
            <w:pPr>
              <w:jc w:val="center"/>
              <w:rPr>
                <w:rFonts w:cs="Arial"/>
                <w:b/>
                <w:bCs/>
                <w:lang w:val="en-IN" w:eastAsia="en-IN"/>
              </w:rPr>
            </w:pPr>
            <w:r w:rsidRPr="00DB4C43">
              <w:rPr>
                <w:rFonts w:cs="Arial"/>
                <w:b/>
                <w:bCs/>
                <w:lang w:val="en-IN" w:eastAsia="en-IN"/>
              </w:rPr>
              <w:t>Version</w:t>
            </w:r>
          </w:p>
        </w:tc>
        <w:tc>
          <w:tcPr>
            <w:tcW w:w="3036" w:type="dxa"/>
            <w:gridSpan w:val="2"/>
            <w:tcBorders>
              <w:top w:val="single" w:color="auto" w:sz="8" w:space="0"/>
              <w:left w:val="nil"/>
              <w:bottom w:val="single" w:color="auto" w:sz="8" w:space="0"/>
              <w:right w:val="single" w:color="000000" w:sz="8" w:space="0"/>
            </w:tcBorders>
            <w:shd w:val="clear" w:color="auto" w:fill="E5DFEC"/>
            <w:vAlign w:val="center"/>
            <w:hideMark/>
          </w:tcPr>
          <w:p w:rsidRPr="00DB4C43" w:rsidR="00566298" w:rsidP="008945F1" w:rsidRDefault="00566298" w14:paraId="625124C5" w14:textId="77777777">
            <w:pPr>
              <w:jc w:val="center"/>
              <w:rPr>
                <w:rFonts w:cs="Arial"/>
                <w:b/>
                <w:bCs/>
                <w:lang w:val="en-IN" w:eastAsia="en-IN"/>
              </w:rPr>
            </w:pPr>
            <w:r w:rsidRPr="00DB4C43">
              <w:rPr>
                <w:rFonts w:cs="Arial"/>
                <w:b/>
                <w:bCs/>
                <w:lang w:val="en-IN" w:eastAsia="en-IN"/>
              </w:rPr>
              <w:t>Author</w:t>
            </w:r>
          </w:p>
        </w:tc>
        <w:tc>
          <w:tcPr>
            <w:tcW w:w="2776" w:type="dxa"/>
            <w:gridSpan w:val="2"/>
            <w:tcBorders>
              <w:top w:val="single" w:color="auto" w:sz="8" w:space="0"/>
              <w:left w:val="nil"/>
              <w:bottom w:val="single" w:color="auto" w:sz="8" w:space="0"/>
              <w:right w:val="single" w:color="000000" w:sz="8" w:space="0"/>
            </w:tcBorders>
            <w:shd w:val="clear" w:color="auto" w:fill="E5DFEC"/>
            <w:vAlign w:val="center"/>
            <w:hideMark/>
          </w:tcPr>
          <w:p w:rsidRPr="00DB4C43" w:rsidR="00566298" w:rsidP="008945F1" w:rsidRDefault="00566298" w14:paraId="5DFC91FA" w14:textId="77777777">
            <w:pPr>
              <w:jc w:val="center"/>
              <w:rPr>
                <w:rFonts w:cs="Arial"/>
                <w:b/>
                <w:bCs/>
                <w:lang w:val="en-IN" w:eastAsia="en-IN"/>
              </w:rPr>
            </w:pPr>
            <w:r w:rsidRPr="00DB4C43">
              <w:rPr>
                <w:rFonts w:cs="Arial"/>
                <w:b/>
                <w:bCs/>
                <w:lang w:val="en-IN" w:eastAsia="en-IN"/>
              </w:rPr>
              <w:t>Description</w:t>
            </w:r>
          </w:p>
        </w:tc>
      </w:tr>
      <w:tr w:rsidRPr="00DB4C43" w:rsidR="009224AC" w:rsidTr="008945F1" w14:paraId="75590C6B" w14:textId="77777777">
        <w:trPr>
          <w:trHeight w:val="405"/>
        </w:trPr>
        <w:tc>
          <w:tcPr>
            <w:tcW w:w="2278"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ED0717" w:rsidRDefault="009224AC" w14:paraId="650FB4EB"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r>
              <w:rPr>
                <w:rFonts w:ascii="Calibri" w:hAnsi="Calibri"/>
                <w:color w:val="000000"/>
                <w:sz w:val="22"/>
                <w:szCs w:val="22"/>
                <w:lang w:val="en-IN" w:eastAsia="en-IN"/>
              </w:rPr>
              <w:t>28-May-2015</w:t>
            </w:r>
          </w:p>
        </w:tc>
        <w:tc>
          <w:tcPr>
            <w:tcW w:w="1701" w:type="dxa"/>
            <w:tcBorders>
              <w:top w:val="nil"/>
              <w:left w:val="nil"/>
              <w:bottom w:val="single" w:color="auto" w:sz="8" w:space="0"/>
              <w:right w:val="nil"/>
            </w:tcBorders>
            <w:shd w:val="clear" w:color="000000" w:fill="FFFFFF"/>
            <w:noWrap/>
            <w:vAlign w:val="bottom"/>
            <w:hideMark/>
          </w:tcPr>
          <w:p w:rsidRPr="00DB4C43" w:rsidR="009224AC" w:rsidP="00ED0717" w:rsidRDefault="009224AC" w14:paraId="269C8F5D" w14:textId="77777777">
            <w:pPr>
              <w:rPr>
                <w:rFonts w:ascii="Calibri" w:hAnsi="Calibri"/>
                <w:color w:val="000000"/>
                <w:sz w:val="22"/>
                <w:szCs w:val="22"/>
                <w:lang w:val="en-IN" w:eastAsia="en-IN"/>
              </w:rPr>
            </w:pPr>
            <w:r>
              <w:rPr>
                <w:rFonts w:ascii="Calibri" w:hAnsi="Calibri"/>
                <w:color w:val="000000"/>
                <w:sz w:val="22"/>
                <w:szCs w:val="22"/>
                <w:lang w:val="en-IN" w:eastAsia="en-IN"/>
              </w:rPr>
              <w:t>1.0</w:t>
            </w:r>
          </w:p>
        </w:tc>
        <w:tc>
          <w:tcPr>
            <w:tcW w:w="3036"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ED0717" w:rsidRDefault="009224AC" w14:paraId="5F349D27" w14:textId="77777777">
            <w:pPr>
              <w:jc w:val="center"/>
              <w:rPr>
                <w:rFonts w:ascii="Calibri" w:hAnsi="Calibri"/>
                <w:color w:val="000000"/>
                <w:sz w:val="22"/>
                <w:szCs w:val="22"/>
                <w:lang w:val="en-IN" w:eastAsia="en-IN"/>
              </w:rPr>
            </w:pPr>
            <w:r>
              <w:rPr>
                <w:rFonts w:ascii="Calibri" w:hAnsi="Calibri"/>
                <w:color w:val="000000"/>
                <w:sz w:val="22"/>
                <w:szCs w:val="22"/>
                <w:lang w:val="en-IN" w:eastAsia="en-IN"/>
              </w:rPr>
              <w:t>QA Team</w:t>
            </w:r>
          </w:p>
        </w:tc>
        <w:tc>
          <w:tcPr>
            <w:tcW w:w="2776"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ED0717" w:rsidRDefault="009224AC" w14:paraId="007DCE1E" w14:textId="77777777">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w:rsidRPr="00DB4C43" w:rsidR="009224AC" w:rsidTr="008945F1" w14:paraId="23EFFBF2" w14:textId="77777777">
        <w:trPr>
          <w:trHeight w:val="315"/>
        </w:trPr>
        <w:tc>
          <w:tcPr>
            <w:tcW w:w="2278"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743E5590"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color="auto" w:sz="8" w:space="0"/>
              <w:right w:val="nil"/>
            </w:tcBorders>
            <w:shd w:val="clear" w:color="000000" w:fill="FFFFFF"/>
            <w:noWrap/>
            <w:vAlign w:val="bottom"/>
            <w:hideMark/>
          </w:tcPr>
          <w:p w:rsidRPr="00DB4C43" w:rsidR="009224AC" w:rsidP="008945F1" w:rsidRDefault="009224AC" w14:paraId="166561E3"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4A68FC95"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8945F1" w:rsidRDefault="009224AC" w14:paraId="38AEC608"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Pr="00DB4C43" w:rsidR="009224AC" w:rsidTr="008945F1" w14:paraId="51E18A55" w14:textId="77777777">
        <w:trPr>
          <w:trHeight w:val="315"/>
        </w:trPr>
        <w:tc>
          <w:tcPr>
            <w:tcW w:w="2278"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48A140FD"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color="auto" w:sz="8" w:space="0"/>
              <w:right w:val="nil"/>
            </w:tcBorders>
            <w:shd w:val="clear" w:color="000000" w:fill="FFFFFF"/>
            <w:noWrap/>
            <w:vAlign w:val="bottom"/>
            <w:hideMark/>
          </w:tcPr>
          <w:p w:rsidRPr="00DB4C43" w:rsidR="009224AC" w:rsidP="008945F1" w:rsidRDefault="009224AC" w14:paraId="6D470E16"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59F45C93"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8945F1" w:rsidRDefault="009224AC" w14:paraId="0E90538A"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Pr="00DB4C43" w:rsidR="009224AC" w:rsidTr="008945F1" w14:paraId="42B21747" w14:textId="77777777">
        <w:trPr>
          <w:trHeight w:val="300"/>
        </w:trPr>
        <w:tc>
          <w:tcPr>
            <w:tcW w:w="2278" w:type="dxa"/>
            <w:tcBorders>
              <w:top w:val="nil"/>
              <w:left w:val="single" w:color="auto" w:sz="8" w:space="0"/>
              <w:bottom w:val="single" w:color="auto" w:sz="4" w:space="0"/>
              <w:right w:val="single" w:color="auto" w:sz="8" w:space="0"/>
            </w:tcBorders>
            <w:shd w:val="clear" w:color="000000" w:fill="FFFFFF"/>
            <w:noWrap/>
            <w:vAlign w:val="bottom"/>
            <w:hideMark/>
          </w:tcPr>
          <w:p w:rsidRPr="00DB4C43" w:rsidR="009224AC" w:rsidP="008945F1" w:rsidRDefault="009224AC" w14:paraId="5484B75E"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color="auto" w:sz="4" w:space="0"/>
              <w:right w:val="nil"/>
            </w:tcBorders>
            <w:shd w:val="clear" w:color="000000" w:fill="FFFFFF"/>
            <w:noWrap/>
            <w:vAlign w:val="bottom"/>
            <w:hideMark/>
          </w:tcPr>
          <w:p w:rsidRPr="00DB4C43" w:rsidR="009224AC" w:rsidP="008945F1" w:rsidRDefault="009224AC" w14:paraId="027B7ED9"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4" w:space="0"/>
              <w:right w:val="single" w:color="auto" w:sz="8" w:space="0"/>
            </w:tcBorders>
            <w:shd w:val="clear" w:color="000000" w:fill="FFFFFF"/>
            <w:noWrap/>
            <w:vAlign w:val="bottom"/>
            <w:hideMark/>
          </w:tcPr>
          <w:p w:rsidRPr="00DB4C43" w:rsidR="009224AC" w:rsidP="008945F1" w:rsidRDefault="009224AC" w14:paraId="56BDFB4F"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color="auto" w:sz="8" w:space="0"/>
              <w:left w:val="nil"/>
              <w:bottom w:val="single" w:color="auto" w:sz="4" w:space="0"/>
              <w:right w:val="single" w:color="auto" w:sz="8" w:space="0"/>
            </w:tcBorders>
            <w:shd w:val="clear" w:color="000000" w:fill="FFFFFF"/>
            <w:vAlign w:val="bottom"/>
            <w:hideMark/>
          </w:tcPr>
          <w:p w:rsidRPr="00DB4C43" w:rsidR="009224AC" w:rsidP="008945F1" w:rsidRDefault="009224AC" w14:paraId="515EF38C"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rsidR="00566298" w:rsidP="00566298" w:rsidRDefault="00566298" w14:paraId="4533DB54" w14:textId="77777777">
      <w:pPr>
        <w:rPr>
          <w:rFonts w:cs="Arial"/>
          <w:lang w:val="fr-FR"/>
        </w:rPr>
      </w:pPr>
    </w:p>
    <w:p w:rsidR="00566298" w:rsidP="00566298" w:rsidRDefault="00566298" w14:paraId="71720BDD" w14:textId="77777777"/>
    <w:p w:rsidR="00566298" w:rsidP="00566298" w:rsidRDefault="00566298" w14:paraId="3F3E2222" w14:textId="77777777">
      <w:pPr>
        <w:numPr>
          <w:ins w:author="Unknown" w:id="149"/>
        </w:numPr>
        <w:autoSpaceDE w:val="0"/>
        <w:autoSpaceDN w:val="0"/>
        <w:adjustRightInd w:val="0"/>
        <w:rPr>
          <w:rFonts w:ascii="Arial" w:hAnsi="Arial" w:cs="Arial"/>
          <w:color w:val="3366FF"/>
        </w:rPr>
      </w:pPr>
    </w:p>
    <w:p w:rsidRPr="002E66F4" w:rsidR="00F304DA" w:rsidP="002E66F4" w:rsidRDefault="002E66F4" w14:paraId="4DB04E23" w14:textId="77777777">
      <w:pPr>
        <w:pStyle w:val="InfoBlue"/>
        <w:jc w:val="both"/>
        <w:rPr>
          <w:rFonts w:ascii="Arial" w:hAnsi="Arial" w:cs="Arial"/>
        </w:rPr>
      </w:pPr>
      <w:r w:rsidRPr="002E66F4">
        <w:rPr>
          <w:rFonts w:ascii="Arial" w:hAnsi="Arial" w:cs="Arial"/>
        </w:rPr>
        <w:t xml:space="preserve"> </w:t>
      </w:r>
    </w:p>
    <w:sectPr w:rsidRPr="002E66F4" w:rsidR="00F304DA" w:rsidSect="005D2662">
      <w:headerReference w:type="default" r:id="rId20"/>
      <w:footerReference w:type="default" r:id="rId21"/>
      <w:pgSz w:w="12240" w:h="15840" w:orient="portrait"/>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3C09" w:rsidRDefault="00B43C09" w14:paraId="461A9BE0" w14:textId="77777777">
      <w:r>
        <w:separator/>
      </w:r>
    </w:p>
  </w:endnote>
  <w:endnote w:type="continuationSeparator" w:id="0">
    <w:p w:rsidR="00B43C09" w:rsidRDefault="00B43C09" w14:paraId="30A87E5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AD1" w:rsidRDefault="005D2662" w14:paraId="693935BC" w14:textId="77777777">
    <w:pPr>
      <w:pStyle w:val="Footer"/>
      <w:framePr w:wrap="around" w:hAnchor="margin" w:vAnchor="text" w:xAlign="center" w:y="1"/>
      <w:rPr>
        <w:rStyle w:val="PageNumber"/>
      </w:rPr>
    </w:pPr>
    <w:r>
      <w:rPr>
        <w:rStyle w:val="PageNumber"/>
      </w:rPr>
      <w:fldChar w:fldCharType="begin"/>
    </w:r>
    <w:r w:rsidR="001F5AD1">
      <w:rPr>
        <w:rStyle w:val="PageNumber"/>
      </w:rPr>
      <w:instrText xml:space="preserve">PAGE  </w:instrText>
    </w:r>
    <w:r>
      <w:rPr>
        <w:rStyle w:val="PageNumber"/>
      </w:rPr>
      <w:fldChar w:fldCharType="end"/>
    </w:r>
  </w:p>
  <w:p w:rsidR="001F5AD1" w:rsidRDefault="001F5AD1" w14:paraId="52CF6B4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44C89DA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456A8551"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6298" w:rsidP="00566298" w:rsidRDefault="00566298" w14:paraId="3F240521" w14:textId="70CF281A">
    <w:pPr>
      <w:pStyle w:val="Footer"/>
      <w:pBdr>
        <w:top w:val="single" w:color="auto" w:sz="4" w:space="1"/>
      </w:pBdr>
      <w:spacing w:before="100" w:beforeAutospacing="1"/>
    </w:pPr>
    <w:r>
      <w:rPr>
        <w:rFonts w:cs="Arial"/>
        <w:sz w:val="16"/>
        <w:szCs w:val="16"/>
        <w:lang w:val="en-GB"/>
      </w:rPr>
      <w:t xml:space="preserve">© </w:t>
    </w:r>
    <w:r w:rsidR="008B5D40">
      <w:rPr>
        <w:rFonts w:cs="Arial"/>
        <w:sz w:val="16"/>
        <w:szCs w:val="16"/>
        <w:lang w:val="en-GB"/>
      </w:rPr>
      <w:fldChar w:fldCharType="begin"/>
    </w:r>
    <w:r w:rsidR="008B5D40">
      <w:rPr>
        <w:rFonts w:cs="Arial"/>
        <w:sz w:val="16"/>
        <w:szCs w:val="16"/>
        <w:lang w:val="en-GB"/>
      </w:rPr>
      <w:instrText xml:space="preserve"> date \@yyyy </w:instrText>
    </w:r>
    <w:r w:rsidR="008B5D40">
      <w:rPr>
        <w:rFonts w:cs="Arial"/>
        <w:sz w:val="16"/>
        <w:szCs w:val="16"/>
        <w:lang w:val="en-GB"/>
      </w:rPr>
      <w:fldChar w:fldCharType="separate"/>
    </w:r>
    <w:r w:rsidR="00C720DA">
      <w:rPr>
        <w:rFonts w:cs="Arial"/>
        <w:noProof/>
        <w:sz w:val="16"/>
        <w:szCs w:val="16"/>
        <w:lang w:val="en-GB"/>
      </w:rPr>
      <w:t>2022</w:t>
    </w:r>
    <w:r w:rsidR="008B5D40">
      <w:rPr>
        <w:rFonts w:cs="Arial"/>
        <w:sz w:val="16"/>
        <w:szCs w:val="16"/>
        <w:lang w:val="en-GB"/>
      </w:rPr>
      <w:fldChar w:fldCharType="end"/>
    </w:r>
    <w:r>
      <w:rPr>
        <w:rFonts w:cs="Arial"/>
        <w:sz w:val="16"/>
        <w:szCs w:val="16"/>
        <w:lang w:val="en-GB"/>
      </w:rPr>
      <w:t xml:space="preserve"> Capgemini - All rights reserved</w:t>
    </w:r>
    <w:r>
      <w:tab/>
    </w:r>
    <w:r>
      <w:t>Standard Template Version 2.2</w:t>
    </w:r>
    <w:r>
      <w:tab/>
    </w:r>
    <w:r>
      <w:t xml:space="preserve">Page </w:t>
    </w:r>
    <w:r w:rsidR="00FB59AC">
      <w:fldChar w:fldCharType="begin"/>
    </w:r>
    <w:r w:rsidR="00FB59AC">
      <w:instrText xml:space="preserve"> PAGE </w:instrText>
    </w:r>
    <w:r w:rsidR="00FB59AC">
      <w:fldChar w:fldCharType="separate"/>
    </w:r>
    <w:r w:rsidR="008B5D40">
      <w:rPr>
        <w:noProof/>
      </w:rPr>
      <w:t>2</w:t>
    </w:r>
    <w:r w:rsidR="00FB59AC">
      <w:rPr>
        <w:noProof/>
      </w:rPr>
      <w:fldChar w:fldCharType="end"/>
    </w:r>
    <w:r>
      <w:t xml:space="preserve"> of </w:t>
    </w:r>
    <w:r w:rsidR="00B43C09">
      <w:fldChar w:fldCharType="begin"/>
    </w:r>
    <w:r w:rsidR="00B43C09">
      <w:instrText xml:space="preserve"> NUMPAGES </w:instrText>
    </w:r>
    <w:r w:rsidR="00B43C09">
      <w:fldChar w:fldCharType="separate"/>
    </w:r>
    <w:r w:rsidR="008B5D40">
      <w:rPr>
        <w:noProof/>
      </w:rPr>
      <w:t>13</w:t>
    </w:r>
    <w:r w:rsidR="00B43C09">
      <w:rPr>
        <w:noProof/>
      </w:rPr>
      <w:fldChar w:fldCharType="end"/>
    </w:r>
    <w:r>
      <w:tab/>
    </w:r>
  </w:p>
  <w:p w:rsidR="00566298" w:rsidP="00566298" w:rsidRDefault="00566298" w14:paraId="63E5AC1C" w14:textId="77777777">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rsidRPr="00566298" w:rsidR="001F5AD1" w:rsidP="00566298" w:rsidRDefault="00566298" w14:paraId="7D08A84D" w14:textId="21E122F1">
    <w:pPr>
      <w:pStyle w:val="Footer"/>
      <w:spacing w:before="100" w:beforeAutospacing="1"/>
      <w:rPr>
        <w:bCs/>
        <w:i/>
        <w:snapToGrid w:val="0"/>
        <w:sz w:val="14"/>
      </w:rPr>
    </w:pPr>
    <w:r>
      <w:rPr>
        <w:bCs/>
        <w:i/>
        <w:snapToGrid w:val="0"/>
        <w:sz w:val="14"/>
      </w:rPr>
      <w:t xml:space="preserve">Printed copies are current on date of printing only - </w:t>
    </w:r>
    <w:r w:rsidR="005D2662">
      <w:rPr>
        <w:bCs/>
        <w:i/>
        <w:snapToGrid w:val="0"/>
        <w:sz w:val="14"/>
      </w:rPr>
      <w:fldChar w:fldCharType="begin"/>
    </w:r>
    <w:r>
      <w:rPr>
        <w:bCs/>
        <w:i/>
        <w:snapToGrid w:val="0"/>
        <w:sz w:val="14"/>
      </w:rPr>
      <w:instrText xml:space="preserve"> TIME \@ "MM/dd/yyyy" </w:instrText>
    </w:r>
    <w:r w:rsidR="005D2662">
      <w:rPr>
        <w:bCs/>
        <w:i/>
        <w:snapToGrid w:val="0"/>
        <w:sz w:val="14"/>
      </w:rPr>
      <w:fldChar w:fldCharType="separate"/>
    </w:r>
    <w:r w:rsidR="00C720DA">
      <w:rPr>
        <w:bCs/>
        <w:i/>
        <w:noProof/>
        <w:snapToGrid w:val="0"/>
        <w:sz w:val="14"/>
      </w:rPr>
      <w:t>05/03/2022</w:t>
    </w:r>
    <w:r w:rsidR="005D2662">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3C09" w:rsidRDefault="00B43C09" w14:paraId="5F54453E" w14:textId="77777777">
      <w:r>
        <w:separator/>
      </w:r>
    </w:p>
  </w:footnote>
  <w:footnote w:type="continuationSeparator" w:id="0">
    <w:p w:rsidR="00B43C09" w:rsidRDefault="00B43C09" w14:paraId="4AE3110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51D6E3F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p w:rsidR="001F5AD1" w:rsidRDefault="008B5D40" w14:paraId="504D9F30" w14:textId="77777777">
    <w:pPr>
      <w:pStyle w:val="Header"/>
      <w:rPr>
        <w:sz w:val="32"/>
      </w:rPr>
    </w:pPr>
    <w:r>
      <w:rPr>
        <w:noProof/>
      </w:rPr>
      <w:drawing>
        <wp:inline distT="0" distB="0" distL="0" distR="0" wp14:anchorId="3D9122EC" wp14:editId="03F59014">
          <wp:extent cx="1524000" cy="388620"/>
          <wp:effectExtent l="0" t="0" r="0" b="0"/>
          <wp:docPr id="3"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59E4D6FF"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AD1" w:rsidRDefault="001F5AD1" w14:paraId="05E5F6E6" w14:textId="77777777">
    <w:pPr>
      <w:pStyle w:val="Header"/>
      <w:pBdr>
        <w:bottom w:val="single" w:color="auto" w:sz="4" w:space="1"/>
      </w:pBdr>
    </w:pPr>
    <w:r>
      <w:t xml:space="preserve">                                             </w:t>
    </w:r>
  </w:p>
  <w:p w:rsidR="001F5AD1" w:rsidRDefault="001F5AD1" w14:paraId="623D9611" w14:textId="77777777">
    <w:pPr>
      <w:pStyle w:val="Header"/>
    </w:pPr>
  </w:p>
</w:hdr>
</file>

<file path=word/intelligence2.xml><?xml version="1.0" encoding="utf-8"?>
<int2:intelligence xmlns:int2="http://schemas.microsoft.com/office/intelligence/2020/intelligence">
  <int2:observations>
    <int2:bookmark int2:bookmarkName="_Int_U9iZ51YB" int2:invalidationBookmarkName="" int2:hashCode="wgTxFgmjFJfAIh" int2:id="wJdHv68o"/>
    <int2:bookmark int2:bookmarkName="_Int_4pxnS9jF" int2:invalidationBookmarkName="" int2:hashCode="Z+JIHVfxnM/X1O" int2:id="eYFsmZlM"/>
    <int2:bookmark int2:bookmarkName="_Int_fkiLJFK3" int2:invalidationBookmarkName="" int2:hashCode="iPLv2mxo/he4RW" int2:id="uKw2EsgJ"/>
    <int2:bookmark int2:bookmarkName="_Int_g4FhZBT0" int2:invalidationBookmarkName="" int2:hashCode="CJ86fbffNn16yN" int2:id="yeSU0Rlu"/>
    <int2:bookmark int2:bookmarkName="_Int_K4gt8T4L" int2:invalidationBookmarkName="" int2:hashCode="7+MOMQaU3mtA2y" int2:id="jBQrS8jj"/>
    <int2:bookmark int2:bookmarkName="_Int_45YShcKe" int2:invalidationBookmarkName="" int2:hashCode="E5Be1UnRR/L12G" int2:id="dkztYoGN"/>
    <int2:bookmark int2:bookmarkName="_Int_KGhFgjKD" int2:invalidationBookmarkName="" int2:hashCode="npOK4Wl5HhOu13" int2:id="rsH3D5xX"/>
    <int2:bookmark int2:bookmarkName="_Int_J8ogxf36" int2:invalidationBookmarkName="" int2:hashCode="SwP19zzZ8HZ4Eg" int2:id="Ahgffcfk"/>
    <int2:bookmark int2:bookmarkName="_Int_eUDJNda1" int2:invalidationBookmarkName="" int2:hashCode="QoMGbvJ7S6xMcL" int2:id="3DkLpg9B"/>
    <int2:bookmark int2:bookmarkName="_Int_GPtqd6v5" int2:invalidationBookmarkName="" int2:hashCode="YyGJkRQGuq26Z7" int2:id="ZB8UvQGq"/>
    <int2:bookmark int2:bookmarkName="_Int_GPtqd6v5" int2:invalidationBookmarkName="" int2:hashCode="GTtkn1jN0u8gK1" int2:id="lf57Vd7N"/>
    <int2:bookmark int2:bookmarkName="_Int_IanqTaBo" int2:invalidationBookmarkName="" int2:hashCode="pI5Q+N9o1Xm4xZ" int2:id="LbkHphcS"/>
    <int2:bookmark int2:bookmarkName="_Int_lijyXxS5" int2:invalidationBookmarkName="" int2:hashCode="PDPzFV+NR2Ns/Y" int2:id="pmNbZBrf"/>
    <int2:bookmark int2:bookmarkName="_Int_JsX4Ps4p" int2:invalidationBookmarkName="" int2:hashCode="ehBHOJc1c7Y/E7" int2:id="zEwSqGEO"/>
    <int2:bookmark int2:bookmarkName="_Int_ZV24Npou" int2:invalidationBookmarkName="" int2:hashCode="Tk2G0f7z7jDAd5" int2:id="0UGGECXv"/>
    <int2:bookmark int2:bookmarkName="_Int_9jR40Aym" int2:invalidationBookmarkName="" int2:hashCode="/JogKg3ogJS8fR" int2:id="sNpkXpAb"/>
    <int2:bookmark int2:bookmarkName="_Int_aG9HWf1K" int2:invalidationBookmarkName="" int2:hashCode="DeYyEgvEo0kjgK" int2:id="Qxgyutvy"/>
    <int2:bookmark int2:bookmarkName="_Int_W4Bl9d51" int2:invalidationBookmarkName="" int2:hashCode="MZ4yho6UwkxKi7" int2:id="SK9nszHM"/>
    <int2:bookmark int2:bookmarkName="_Int_mxrTUrk4" int2:invalidationBookmarkName="" int2:hashCode="+4ic2ZpM99gY9b" int2:id="fR7QHLU7"/>
    <int2:bookmark int2:bookmarkName="_Int_eqQFRz2X" int2:invalidationBookmarkName="" int2:hashCode="YKQaZewCbtwL+T" int2:id="Qs2JDDIK"/>
    <int2:bookmark int2:bookmarkName="_Int_IlPyNzRv" int2:invalidationBookmarkName="" int2:hashCode="Ja42EMs65HzmMm" int2:id="hcDXMOTJ"/>
    <int2:bookmark int2:bookmarkName="_Int_UxmaMEpJ" int2:invalidationBookmarkName="" int2:hashCode="bM9yCuKmW/Qg0w" int2:id="tp1tlVR0"/>
    <int2:bookmark int2:bookmarkName="_Int_uMiFsBRL" int2:invalidationBookmarkName="" int2:hashCode="0gBcwgbMv97fK+" int2:id="w9uB6fZ3"/>
    <int2:bookmark int2:bookmarkName="_Int_ROt8a1sH" int2:invalidationBookmarkName="" int2:hashCode="eBfFKyVge+Z86T" int2:id="WWinaCxR"/>
    <int2:bookmark int2:bookmarkName="_Int_VS6Rdvic" int2:invalidationBookmarkName="" int2:hashCode="CDfT43FiooiyPG" int2:id="Iy6Hu55V"/>
    <int2:bookmark int2:bookmarkName="_Int_ROt8a1sH" int2:invalidationBookmarkName="" int2:hashCode="VdWhkVVHhj27Cn" int2:id="lGGMUn6X"/>
    <int2:bookmark int2:bookmarkName="_Int_kTdSmKFE" int2:invalidationBookmarkName="" int2:hashCode="DJYOxB6AZDZjbv" int2:id="509EXYt0"/>
    <int2:bookmark int2:bookmarkName="_Int_EUrgWRKq" int2:invalidationBookmarkName="" int2:hashCode="3RdRKR8J8WCkCw" int2:id="rbalMbvg"/>
    <int2:bookmark int2:bookmarkName="_Int_cZpB2c4Q" int2:invalidationBookmarkName="" int2:hashCode="EKfVRiCjujWowj" int2:id="OGqUdS9r"/>
    <int2:bookmark int2:bookmarkName="_Int_9YLStipv" int2:invalidationBookmarkName="" int2:hashCode="eBAqmTBPdqCbm3" int2:id="gOToU8s9"/>
    <int2:bookmark int2:bookmarkName="_Int_uukkNURJ" int2:invalidationBookmarkName="" int2:hashCode="4RRRErIzLDBuVq" int2:id="wYiohtRs"/>
    <int2:bookmark int2:bookmarkName="_Int_S1EpVwje" int2:invalidationBookmarkName="" int2:hashCode="sB64g7ygvhuIAr" int2:id="nvNMXuN2"/>
    <int2:bookmark int2:bookmarkName="_Int_FiYeNodH" int2:invalidationBookmarkName="" int2:hashCode="hoEggv0ILjndbI" int2:id="gS17JPVl"/>
    <int2:bookmark int2:bookmarkName="_Int_QKZQ7GIp" int2:invalidationBookmarkName="" int2:hashCode="7biqZ60KTudtDQ" int2:id="rRiAeM7r"/>
    <int2:bookmark int2:bookmarkName="_Int_4lshqtRa" int2:invalidationBookmarkName="" int2:hashCode="VOS7KE23y81YY/" int2:id="1w5klSKh"/>
    <int2:bookmark int2:bookmarkName="_Int_TDSfIOQ3" int2:invalidationBookmarkName="" int2:hashCode="YaGuWS0nu5CO0h" int2:id="62mCkrMW"/>
    <int2:bookmark int2:bookmarkName="_Int_qdPzU5a3" int2:invalidationBookmarkName="" int2:hashCode="+1BqxpcxcOcXMB" int2:id="al20hB8T"/>
    <int2:bookmark int2:bookmarkName="_Int_X6mxdVPi" int2:invalidationBookmarkName="" int2:hashCode="WvE5VKZ+qylztK" int2:id="5COm7dNz"/>
    <int2:bookmark int2:bookmarkName="_Int_19kDfFZc" int2:invalidationBookmarkName="" int2:hashCode="eBfFKyVge+Z86T" int2:id="EQK6ryto"/>
    <int2:bookmark int2:bookmarkName="_Int_l7E4Lo5R" int2:invalidationBookmarkName="" int2:hashCode="MXmmXv8lI7veU8" int2:id="1dztZ2kT"/>
    <int2:bookmark int2:bookmarkName="_Int_5Q0vl6CP" int2:invalidationBookmarkName="" int2:hashCode="EtxREkjpJ0+892" int2:id="T8T3z0YC"/>
    <int2:bookmark int2:bookmarkName="_Int_vhQa7Yo3" int2:invalidationBookmarkName="" int2:hashCode="7bBImyNfXzlwbP" int2:id="YzH749EI"/>
    <int2:bookmark int2:bookmarkName="_Int_zsif3tWh" int2:invalidationBookmarkName="" int2:hashCode="UMDS2DzhAikoC0" int2:id="tD8z3U0d"/>
    <int2:bookmark int2:bookmarkName="_Int_CwYgy3zi" int2:invalidationBookmarkName="" int2:hashCode="XVi6tV4UcUGMf1" int2:id="BzGPIHCi"/>
    <int2:bookmark int2:bookmarkName="_Int_ni03Y3bp" int2:invalidationBookmarkName="" int2:hashCode="AB31qmcwSd/nyv" int2:id="zeO4tAm1"/>
    <int2:bookmark int2:bookmarkName="_Int_tQMaTIR6" int2:invalidationBookmarkName="" int2:hashCode="DJYOxB6AZDZjbv" int2:id="riI58PLk"/>
    <int2:bookmark int2:bookmarkName="_Int_kTsdDQcT" int2:invalidationBookmarkName="" int2:hashCode="0qBNcTAaiRUhfd" int2:id="xa0MtOjz"/>
    <int2:bookmark int2:bookmarkName="_Int_i1C3L5WD" int2:invalidationBookmarkName="" int2:hashCode="8P7X5JMjApFrTp" int2:id="rPZRD8vK"/>
    <int2:bookmark int2:bookmarkName="_Int_bW2J1PSS" int2:invalidationBookmarkName="" int2:hashCode="oPuCG9r5Ptmh8e" int2:id="kNlv3px8"/>
    <int2:bookmark int2:bookmarkName="_Int_joG1Pnze" int2:invalidationBookmarkName="" int2:hashCode="M1oFqduLr4+Q+N" int2:id="1vQv3CiY"/>
    <int2:bookmark int2:bookmarkName="_Int_OkqWmdBU" int2:invalidationBookmarkName="" int2:hashCode="xS62ZPdueQBSWH" int2:id="UarNGqnn"/>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83c0716"/>
    <w:multiLevelType xmlns:w="http://schemas.openxmlformats.org/wordprocessingml/2006/main" w:val="multilevel"/>
    <w:lvl xmlns:w="http://schemas.openxmlformats.org/wordprocessingml/2006/main" w:ilvl="0">
      <w:start w:val="1"/>
      <w:numFmt w:val="decimal"/>
      <w:lvlText w:val="%1.%2.%3."/>
      <w:lvlJc w:val="left"/>
      <w:pPr>
        <w:ind w:left="547" w:hanging="43"/>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15:restartNumberingAfterBreak="0">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15:restartNumberingAfterBreak="0">
    <w:nsid w:val="01AB1AA4"/>
    <w:multiLevelType w:val="multilevel"/>
    <w:tmpl w:val="84F08B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1C51595"/>
    <w:multiLevelType w:val="multilevel"/>
    <w:tmpl w:val="84149C7E"/>
    <w:numStyleLink w:val="Headings2"/>
  </w:abstractNum>
  <w:abstractNum w:abstractNumId="7" w15:restartNumberingAfterBreak="0">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B7E4583"/>
    <w:multiLevelType w:val="multilevel"/>
    <w:tmpl w:val="0ABC3322"/>
    <w:numStyleLink w:val="Headings"/>
  </w:abstractNum>
  <w:abstractNum w:abstractNumId="9" w15:restartNumberingAfterBreak="0">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56F3C43"/>
    <w:multiLevelType w:val="hybridMultilevel"/>
    <w:tmpl w:val="0B2297B0"/>
    <w:lvl w:ilvl="0" w:tplc="20EA1004">
      <w:numFmt w:val="bullet"/>
      <w:lvlText w:val=""/>
      <w:lvlJc w:val="left"/>
      <w:pPr>
        <w:tabs>
          <w:tab w:val="num" w:pos="600"/>
        </w:tabs>
        <w:ind w:left="600" w:hanging="360"/>
      </w:pPr>
      <w:rPr>
        <w:rFonts w:hint="default" w:ascii="Symbol" w:hAnsi="Symbol" w:eastAsia="Times New Roman" w:cs="Times New Roman"/>
      </w:rPr>
    </w:lvl>
    <w:lvl w:ilvl="1" w:tplc="04090003">
      <w:start w:val="1"/>
      <w:numFmt w:val="bullet"/>
      <w:lvlText w:val="o"/>
      <w:lvlJc w:val="left"/>
      <w:pPr>
        <w:tabs>
          <w:tab w:val="num" w:pos="1320"/>
        </w:tabs>
        <w:ind w:left="1320" w:hanging="360"/>
      </w:pPr>
      <w:rPr>
        <w:rFonts w:hint="default" w:ascii="Courier New" w:hAnsi="Courier New" w:cs="Courier New"/>
      </w:rPr>
    </w:lvl>
    <w:lvl w:ilvl="2" w:tplc="04090005" w:tentative="1">
      <w:start w:val="1"/>
      <w:numFmt w:val="bullet"/>
      <w:lvlText w:val=""/>
      <w:lvlJc w:val="left"/>
      <w:pPr>
        <w:tabs>
          <w:tab w:val="num" w:pos="2040"/>
        </w:tabs>
        <w:ind w:left="2040" w:hanging="360"/>
      </w:pPr>
      <w:rPr>
        <w:rFonts w:hint="default" w:ascii="Wingdings" w:hAnsi="Wingdings"/>
      </w:rPr>
    </w:lvl>
    <w:lvl w:ilvl="3" w:tplc="04090001" w:tentative="1">
      <w:start w:val="1"/>
      <w:numFmt w:val="bullet"/>
      <w:lvlText w:val=""/>
      <w:lvlJc w:val="left"/>
      <w:pPr>
        <w:tabs>
          <w:tab w:val="num" w:pos="2760"/>
        </w:tabs>
        <w:ind w:left="2760" w:hanging="360"/>
      </w:pPr>
      <w:rPr>
        <w:rFonts w:hint="default" w:ascii="Symbol" w:hAnsi="Symbol"/>
      </w:rPr>
    </w:lvl>
    <w:lvl w:ilvl="4" w:tplc="04090003" w:tentative="1">
      <w:start w:val="1"/>
      <w:numFmt w:val="bullet"/>
      <w:lvlText w:val="o"/>
      <w:lvlJc w:val="left"/>
      <w:pPr>
        <w:tabs>
          <w:tab w:val="num" w:pos="3480"/>
        </w:tabs>
        <w:ind w:left="3480" w:hanging="360"/>
      </w:pPr>
      <w:rPr>
        <w:rFonts w:hint="default" w:ascii="Courier New" w:hAnsi="Courier New" w:cs="Courier New"/>
      </w:rPr>
    </w:lvl>
    <w:lvl w:ilvl="5" w:tplc="04090005" w:tentative="1">
      <w:start w:val="1"/>
      <w:numFmt w:val="bullet"/>
      <w:lvlText w:val=""/>
      <w:lvlJc w:val="left"/>
      <w:pPr>
        <w:tabs>
          <w:tab w:val="num" w:pos="4200"/>
        </w:tabs>
        <w:ind w:left="4200" w:hanging="360"/>
      </w:pPr>
      <w:rPr>
        <w:rFonts w:hint="default" w:ascii="Wingdings" w:hAnsi="Wingdings"/>
      </w:rPr>
    </w:lvl>
    <w:lvl w:ilvl="6" w:tplc="04090001" w:tentative="1">
      <w:start w:val="1"/>
      <w:numFmt w:val="bullet"/>
      <w:lvlText w:val=""/>
      <w:lvlJc w:val="left"/>
      <w:pPr>
        <w:tabs>
          <w:tab w:val="num" w:pos="4920"/>
        </w:tabs>
        <w:ind w:left="4920" w:hanging="360"/>
      </w:pPr>
      <w:rPr>
        <w:rFonts w:hint="default" w:ascii="Symbol" w:hAnsi="Symbol"/>
      </w:rPr>
    </w:lvl>
    <w:lvl w:ilvl="7" w:tplc="04090003" w:tentative="1">
      <w:start w:val="1"/>
      <w:numFmt w:val="bullet"/>
      <w:lvlText w:val="o"/>
      <w:lvlJc w:val="left"/>
      <w:pPr>
        <w:tabs>
          <w:tab w:val="num" w:pos="5640"/>
        </w:tabs>
        <w:ind w:left="5640" w:hanging="360"/>
      </w:pPr>
      <w:rPr>
        <w:rFonts w:hint="default" w:ascii="Courier New" w:hAnsi="Courier New" w:cs="Courier New"/>
      </w:rPr>
    </w:lvl>
    <w:lvl w:ilvl="8" w:tplc="04090005" w:tentative="1">
      <w:start w:val="1"/>
      <w:numFmt w:val="bullet"/>
      <w:lvlText w:val=""/>
      <w:lvlJc w:val="left"/>
      <w:pPr>
        <w:tabs>
          <w:tab w:val="num" w:pos="6360"/>
        </w:tabs>
        <w:ind w:left="6360" w:hanging="360"/>
      </w:pPr>
      <w:rPr>
        <w:rFonts w:hint="default" w:ascii="Wingdings" w:hAnsi="Wingdings"/>
      </w:rPr>
    </w:lvl>
  </w:abstractNum>
  <w:abstractNum w:abstractNumId="11" w15:restartNumberingAfterBreak="0">
    <w:nsid w:val="72457E5D"/>
    <w:multiLevelType w:val="multilevel"/>
    <w:tmpl w:val="84149C7E"/>
    <w:styleLink w:val="Headings2"/>
    <w:lvl w:ilvl="0">
      <w:start w:val="1"/>
      <w:numFmt w:val="decimal"/>
      <w:pStyle w:val="Heading1"/>
      <w:suff w:val="space"/>
      <w:lvlText w:val="%1."/>
      <w:lvlJc w:val="left"/>
      <w:pPr>
        <w:ind w:left="403" w:hanging="43"/>
      </w:pPr>
      <w:rPr>
        <w:rFonts w:hint="default" w:ascii="Arial" w:hAnsi="Arial"/>
        <w:sz w:val="24"/>
      </w:rPr>
    </w:lvl>
    <w:lvl w:ilvl="1">
      <w:start w:val="1"/>
      <w:numFmt w:val="decimal"/>
      <w:pStyle w:val="Heading2"/>
      <w:suff w:val="space"/>
      <w:lvlText w:val="%1.%2."/>
      <w:lvlJc w:val="left"/>
      <w:pPr>
        <w:ind w:left="1177" w:hanging="43"/>
      </w:pPr>
      <w:rPr>
        <w:rFonts w:hint="default" w:ascii="Arial" w:hAnsi="Arial"/>
        <w:sz w:val="24"/>
      </w:rPr>
    </w:lvl>
    <w:lvl w:ilvl="2">
      <w:start w:val="1"/>
      <w:numFmt w:val="decimal"/>
      <w:pStyle w:val="Heading3"/>
      <w:suff w:val="space"/>
      <w:lvlText w:val="%1.%2.%3."/>
      <w:lvlJc w:val="left"/>
      <w:pPr>
        <w:ind w:left="547" w:hanging="43"/>
      </w:pPr>
      <w:rPr>
        <w:rFonts w:hint="default" w:ascii="Arial" w:hAnsi="Arial"/>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12" w15:restartNumberingAfterBreak="0">
    <w:nsid w:val="79DA7507"/>
    <w:multiLevelType w:val="multilevel"/>
    <w:tmpl w:val="7B9457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8">
    <w:abstractNumId w:val="13"/>
  </w:num>
  <w:num w:numId="1">
    <w:abstractNumId w:val="9"/>
  </w:num>
  <w:num w:numId="2">
    <w:abstractNumId w:val="7"/>
  </w:num>
  <w:num w:numId="3">
    <w:abstractNumId w:val="8"/>
  </w:num>
  <w:num w:numId="4">
    <w:abstractNumId w:val="11"/>
  </w:num>
  <w:num w:numId="5">
    <w:abstractNumId w:val="6"/>
  </w:num>
  <w:num w:numId="6">
    <w:abstractNumId w:val="12"/>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0"/>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5"/>
  </w:num>
  <w:num w:numId="22">
    <w:abstractNumId w:val="11"/>
  </w:num>
  <w:num w:numId="23">
    <w:abstractNumId w:val="11"/>
  </w:num>
  <w:num w:numId="24">
    <w:abstractNumId w:val="11"/>
  </w:num>
  <w:num w:numId="25">
    <w:abstractNumId w:val="11"/>
  </w:num>
  <w:num w:numId="26">
    <w:abstractNumId w:val="11"/>
  </w:num>
  <w:num w:numId="27">
    <w:abstractNumId w:val="11"/>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57"/>
    <w:rsid w:val="000324B3"/>
    <w:rsid w:val="00032C69"/>
    <w:rsid w:val="00050714"/>
    <w:rsid w:val="00065178"/>
    <w:rsid w:val="000A3F25"/>
    <w:rsid w:val="000BCC35"/>
    <w:rsid w:val="000C58FF"/>
    <w:rsid w:val="000C74B2"/>
    <w:rsid w:val="001267B1"/>
    <w:rsid w:val="00140A70"/>
    <w:rsid w:val="001677D9"/>
    <w:rsid w:val="00190A45"/>
    <w:rsid w:val="00193769"/>
    <w:rsid w:val="0019538E"/>
    <w:rsid w:val="00196E7D"/>
    <w:rsid w:val="001E2AC5"/>
    <w:rsid w:val="001F5AD1"/>
    <w:rsid w:val="002039EE"/>
    <w:rsid w:val="00231E2A"/>
    <w:rsid w:val="0026159B"/>
    <w:rsid w:val="00272E71"/>
    <w:rsid w:val="002B5A72"/>
    <w:rsid w:val="002C3590"/>
    <w:rsid w:val="002D1D3E"/>
    <w:rsid w:val="002D3470"/>
    <w:rsid w:val="002E66F4"/>
    <w:rsid w:val="00312430"/>
    <w:rsid w:val="00333A76"/>
    <w:rsid w:val="0033685F"/>
    <w:rsid w:val="003751D9"/>
    <w:rsid w:val="004327CC"/>
    <w:rsid w:val="0045480B"/>
    <w:rsid w:val="00456D34"/>
    <w:rsid w:val="004571E7"/>
    <w:rsid w:val="004A199F"/>
    <w:rsid w:val="004A27EA"/>
    <w:rsid w:val="004B7DE6"/>
    <w:rsid w:val="004F2AC9"/>
    <w:rsid w:val="004F467C"/>
    <w:rsid w:val="005062FD"/>
    <w:rsid w:val="0052055C"/>
    <w:rsid w:val="00566298"/>
    <w:rsid w:val="005B39C4"/>
    <w:rsid w:val="005B62C5"/>
    <w:rsid w:val="005D2662"/>
    <w:rsid w:val="005D684C"/>
    <w:rsid w:val="005D7E81"/>
    <w:rsid w:val="005E7584"/>
    <w:rsid w:val="00632C3B"/>
    <w:rsid w:val="00653A0C"/>
    <w:rsid w:val="00694D79"/>
    <w:rsid w:val="006A5DBA"/>
    <w:rsid w:val="006B1DE1"/>
    <w:rsid w:val="006B33B2"/>
    <w:rsid w:val="006B3C2A"/>
    <w:rsid w:val="006C7879"/>
    <w:rsid w:val="00736F04"/>
    <w:rsid w:val="007B42B5"/>
    <w:rsid w:val="007D4C5D"/>
    <w:rsid w:val="007E0CDC"/>
    <w:rsid w:val="00851F85"/>
    <w:rsid w:val="00865897"/>
    <w:rsid w:val="00871083"/>
    <w:rsid w:val="00873023"/>
    <w:rsid w:val="00890EBD"/>
    <w:rsid w:val="008B5D40"/>
    <w:rsid w:val="009009C1"/>
    <w:rsid w:val="00912B13"/>
    <w:rsid w:val="009224AC"/>
    <w:rsid w:val="009356BA"/>
    <w:rsid w:val="009561DA"/>
    <w:rsid w:val="009B0A63"/>
    <w:rsid w:val="009D4FE0"/>
    <w:rsid w:val="009E53F2"/>
    <w:rsid w:val="009F0B60"/>
    <w:rsid w:val="009F17B5"/>
    <w:rsid w:val="00A20F89"/>
    <w:rsid w:val="00A45379"/>
    <w:rsid w:val="00A610A4"/>
    <w:rsid w:val="00AA4823"/>
    <w:rsid w:val="00AC0D57"/>
    <w:rsid w:val="00AD0765"/>
    <w:rsid w:val="00AD5DC7"/>
    <w:rsid w:val="00AE5C5C"/>
    <w:rsid w:val="00AE6DDE"/>
    <w:rsid w:val="00B06D05"/>
    <w:rsid w:val="00B1405F"/>
    <w:rsid w:val="00B25D84"/>
    <w:rsid w:val="00B3576D"/>
    <w:rsid w:val="00B40796"/>
    <w:rsid w:val="00B43C09"/>
    <w:rsid w:val="00B563A7"/>
    <w:rsid w:val="00B85653"/>
    <w:rsid w:val="00BA5496"/>
    <w:rsid w:val="00BB1ADA"/>
    <w:rsid w:val="00BB6EB1"/>
    <w:rsid w:val="00BC43AA"/>
    <w:rsid w:val="00BE57D7"/>
    <w:rsid w:val="00C01701"/>
    <w:rsid w:val="00C2035B"/>
    <w:rsid w:val="00C26C21"/>
    <w:rsid w:val="00C46133"/>
    <w:rsid w:val="00C57D33"/>
    <w:rsid w:val="00C720DA"/>
    <w:rsid w:val="00CC5448"/>
    <w:rsid w:val="00CE5AD2"/>
    <w:rsid w:val="00CF4F00"/>
    <w:rsid w:val="00D00827"/>
    <w:rsid w:val="00D10D5F"/>
    <w:rsid w:val="00D22E79"/>
    <w:rsid w:val="00D67B7B"/>
    <w:rsid w:val="00DA08F8"/>
    <w:rsid w:val="00DA6E32"/>
    <w:rsid w:val="00E120EC"/>
    <w:rsid w:val="00E1225E"/>
    <w:rsid w:val="00E431BD"/>
    <w:rsid w:val="00E51459"/>
    <w:rsid w:val="00EC2EE4"/>
    <w:rsid w:val="00ED14C1"/>
    <w:rsid w:val="00ED2482"/>
    <w:rsid w:val="00ED6EDC"/>
    <w:rsid w:val="00EF4B9D"/>
    <w:rsid w:val="00F10138"/>
    <w:rsid w:val="00F13B00"/>
    <w:rsid w:val="00F2217B"/>
    <w:rsid w:val="00F23725"/>
    <w:rsid w:val="00F304DA"/>
    <w:rsid w:val="00F34E05"/>
    <w:rsid w:val="00F46DA6"/>
    <w:rsid w:val="00F60A20"/>
    <w:rsid w:val="00F65EB4"/>
    <w:rsid w:val="00F6799C"/>
    <w:rsid w:val="00F7103C"/>
    <w:rsid w:val="00F73B5D"/>
    <w:rsid w:val="00F748A1"/>
    <w:rsid w:val="00F81340"/>
    <w:rsid w:val="00F96124"/>
    <w:rsid w:val="00FB59AC"/>
    <w:rsid w:val="00FD12E4"/>
    <w:rsid w:val="00FE3ABB"/>
    <w:rsid w:val="00FE5701"/>
    <w:rsid w:val="01D61695"/>
    <w:rsid w:val="02403A7B"/>
    <w:rsid w:val="0255EE61"/>
    <w:rsid w:val="031830E9"/>
    <w:rsid w:val="0347B076"/>
    <w:rsid w:val="03B9AFA3"/>
    <w:rsid w:val="03C6E395"/>
    <w:rsid w:val="042C2A30"/>
    <w:rsid w:val="0535D222"/>
    <w:rsid w:val="05A8E3F5"/>
    <w:rsid w:val="0636AFD4"/>
    <w:rsid w:val="068A1BEC"/>
    <w:rsid w:val="06E2E4DE"/>
    <w:rsid w:val="06ED3892"/>
    <w:rsid w:val="06FA8341"/>
    <w:rsid w:val="074BCE05"/>
    <w:rsid w:val="0756377B"/>
    <w:rsid w:val="07D05846"/>
    <w:rsid w:val="080DC10A"/>
    <w:rsid w:val="08194B78"/>
    <w:rsid w:val="084366F6"/>
    <w:rsid w:val="08658CE2"/>
    <w:rsid w:val="088D6AF1"/>
    <w:rsid w:val="093E067D"/>
    <w:rsid w:val="09B3E2BE"/>
    <w:rsid w:val="0A015D43"/>
    <w:rsid w:val="0AE1C369"/>
    <w:rsid w:val="0BF29125"/>
    <w:rsid w:val="0C066B41"/>
    <w:rsid w:val="0C1E954F"/>
    <w:rsid w:val="0C373C15"/>
    <w:rsid w:val="0D278701"/>
    <w:rsid w:val="0D4D3015"/>
    <w:rsid w:val="0DD30C76"/>
    <w:rsid w:val="0DD5CE02"/>
    <w:rsid w:val="0E19642B"/>
    <w:rsid w:val="0F0A2253"/>
    <w:rsid w:val="0FEC0D6A"/>
    <w:rsid w:val="11C807CE"/>
    <w:rsid w:val="11E63AD4"/>
    <w:rsid w:val="11EFA679"/>
    <w:rsid w:val="1209AA9F"/>
    <w:rsid w:val="125A8ADB"/>
    <w:rsid w:val="12ECD54E"/>
    <w:rsid w:val="12F3A2CB"/>
    <w:rsid w:val="130C7F5C"/>
    <w:rsid w:val="13168B5A"/>
    <w:rsid w:val="13C3A6A6"/>
    <w:rsid w:val="142AD071"/>
    <w:rsid w:val="14705EF6"/>
    <w:rsid w:val="148312BB"/>
    <w:rsid w:val="1490C0C2"/>
    <w:rsid w:val="1535D944"/>
    <w:rsid w:val="15C6A0D2"/>
    <w:rsid w:val="161FD170"/>
    <w:rsid w:val="169DC47E"/>
    <w:rsid w:val="16B0A25E"/>
    <w:rsid w:val="16B2763F"/>
    <w:rsid w:val="16BED13D"/>
    <w:rsid w:val="1708FC31"/>
    <w:rsid w:val="179114C7"/>
    <w:rsid w:val="187047D6"/>
    <w:rsid w:val="18E51937"/>
    <w:rsid w:val="192BF832"/>
    <w:rsid w:val="1966D7FB"/>
    <w:rsid w:val="19EA1701"/>
    <w:rsid w:val="1A19BFCD"/>
    <w:rsid w:val="1A4DFB07"/>
    <w:rsid w:val="1A60FC52"/>
    <w:rsid w:val="1C1CB9F9"/>
    <w:rsid w:val="1C4B5D8D"/>
    <w:rsid w:val="1CC7CD7E"/>
    <w:rsid w:val="1CD0927A"/>
    <w:rsid w:val="1CD2E8BE"/>
    <w:rsid w:val="1D8D2AF7"/>
    <w:rsid w:val="1DC04CF2"/>
    <w:rsid w:val="1DE72DEE"/>
    <w:rsid w:val="1E00564B"/>
    <w:rsid w:val="1E261C13"/>
    <w:rsid w:val="1E512495"/>
    <w:rsid w:val="1EC14C84"/>
    <w:rsid w:val="1EF531FB"/>
    <w:rsid w:val="1F5C1D53"/>
    <w:rsid w:val="20A59145"/>
    <w:rsid w:val="21112723"/>
    <w:rsid w:val="2122B9AC"/>
    <w:rsid w:val="21710FC7"/>
    <w:rsid w:val="2172E81F"/>
    <w:rsid w:val="217A8584"/>
    <w:rsid w:val="218D0D04"/>
    <w:rsid w:val="21CE50D4"/>
    <w:rsid w:val="2221D5B9"/>
    <w:rsid w:val="22F02191"/>
    <w:rsid w:val="231655E5"/>
    <w:rsid w:val="23555CA4"/>
    <w:rsid w:val="23D5A723"/>
    <w:rsid w:val="244F87CE"/>
    <w:rsid w:val="24764D57"/>
    <w:rsid w:val="259CF4C1"/>
    <w:rsid w:val="25EAEBE0"/>
    <w:rsid w:val="2612EDC9"/>
    <w:rsid w:val="266E4433"/>
    <w:rsid w:val="269E0BE7"/>
    <w:rsid w:val="26E4C93E"/>
    <w:rsid w:val="270D47E5"/>
    <w:rsid w:val="274E947F"/>
    <w:rsid w:val="27DCB940"/>
    <w:rsid w:val="286AAD1C"/>
    <w:rsid w:val="291AA810"/>
    <w:rsid w:val="2A37D11D"/>
    <w:rsid w:val="2A44E8A7"/>
    <w:rsid w:val="2B8AD055"/>
    <w:rsid w:val="2BC6A5E8"/>
    <w:rsid w:val="2BC790AB"/>
    <w:rsid w:val="2BC919DA"/>
    <w:rsid w:val="2BD3A17E"/>
    <w:rsid w:val="2C518244"/>
    <w:rsid w:val="2C64674D"/>
    <w:rsid w:val="2D3DC241"/>
    <w:rsid w:val="2E91BCD2"/>
    <w:rsid w:val="2ED6B2C6"/>
    <w:rsid w:val="2F0A3D08"/>
    <w:rsid w:val="2F71EA6A"/>
    <w:rsid w:val="2F8988B1"/>
    <w:rsid w:val="2F8B0961"/>
    <w:rsid w:val="2FA10F9F"/>
    <w:rsid w:val="2FCC4D31"/>
    <w:rsid w:val="3050EFD9"/>
    <w:rsid w:val="305E4178"/>
    <w:rsid w:val="30CAF2B2"/>
    <w:rsid w:val="30F64A84"/>
    <w:rsid w:val="3135253B"/>
    <w:rsid w:val="31C95D94"/>
    <w:rsid w:val="31F1BDB8"/>
    <w:rsid w:val="3229BAA5"/>
    <w:rsid w:val="326EC64F"/>
    <w:rsid w:val="33EE2484"/>
    <w:rsid w:val="344C10FF"/>
    <w:rsid w:val="3481B7A7"/>
    <w:rsid w:val="34A69525"/>
    <w:rsid w:val="35ABF3D3"/>
    <w:rsid w:val="35B8B8CF"/>
    <w:rsid w:val="3618FE0E"/>
    <w:rsid w:val="376F7BC7"/>
    <w:rsid w:val="3796E423"/>
    <w:rsid w:val="37DAAD80"/>
    <w:rsid w:val="38E87B32"/>
    <w:rsid w:val="398A805C"/>
    <w:rsid w:val="3A4F7EA1"/>
    <w:rsid w:val="3A6AE682"/>
    <w:rsid w:val="3A8A5E6A"/>
    <w:rsid w:val="3ACD87CB"/>
    <w:rsid w:val="3B89F6D1"/>
    <w:rsid w:val="3BA54472"/>
    <w:rsid w:val="3BA736D1"/>
    <w:rsid w:val="3BBA5A52"/>
    <w:rsid w:val="3C20F28C"/>
    <w:rsid w:val="3D1452EC"/>
    <w:rsid w:val="3D2DB627"/>
    <w:rsid w:val="3D409407"/>
    <w:rsid w:val="3D63D598"/>
    <w:rsid w:val="3DA20271"/>
    <w:rsid w:val="3DD9CAE8"/>
    <w:rsid w:val="3E722C46"/>
    <w:rsid w:val="3ECB7D74"/>
    <w:rsid w:val="3EDED793"/>
    <w:rsid w:val="3F239298"/>
    <w:rsid w:val="3F3E57A5"/>
    <w:rsid w:val="3F6A3FE9"/>
    <w:rsid w:val="3FDC32DB"/>
    <w:rsid w:val="400DFCA7"/>
    <w:rsid w:val="4074A318"/>
    <w:rsid w:val="41023265"/>
    <w:rsid w:val="4139DB6D"/>
    <w:rsid w:val="4144029D"/>
    <w:rsid w:val="41512AE7"/>
    <w:rsid w:val="419A21DE"/>
    <w:rsid w:val="41E48869"/>
    <w:rsid w:val="41F2C2D1"/>
    <w:rsid w:val="425167B3"/>
    <w:rsid w:val="4295A275"/>
    <w:rsid w:val="432A21D4"/>
    <w:rsid w:val="439ACB2D"/>
    <w:rsid w:val="442F8133"/>
    <w:rsid w:val="4430DFF2"/>
    <w:rsid w:val="44717C2F"/>
    <w:rsid w:val="44E89A20"/>
    <w:rsid w:val="4579ABBF"/>
    <w:rsid w:val="458C8441"/>
    <w:rsid w:val="45D0D64D"/>
    <w:rsid w:val="466B4224"/>
    <w:rsid w:val="467D3E2B"/>
    <w:rsid w:val="474FEB3B"/>
    <w:rsid w:val="486E3C50"/>
    <w:rsid w:val="4A485636"/>
    <w:rsid w:val="4A82D8DF"/>
    <w:rsid w:val="4ACC3261"/>
    <w:rsid w:val="4B039DD3"/>
    <w:rsid w:val="4B11E9B5"/>
    <w:rsid w:val="4B4E2468"/>
    <w:rsid w:val="4D705107"/>
    <w:rsid w:val="4DF86106"/>
    <w:rsid w:val="4E5E203D"/>
    <w:rsid w:val="4E765409"/>
    <w:rsid w:val="4EC98D29"/>
    <w:rsid w:val="50263EB7"/>
    <w:rsid w:val="503896C8"/>
    <w:rsid w:val="505518B3"/>
    <w:rsid w:val="50AADFAB"/>
    <w:rsid w:val="51032841"/>
    <w:rsid w:val="5115587E"/>
    <w:rsid w:val="5151C450"/>
    <w:rsid w:val="515ADA9F"/>
    <w:rsid w:val="5193C736"/>
    <w:rsid w:val="51A3D7EB"/>
    <w:rsid w:val="51CB41F4"/>
    <w:rsid w:val="522A99CD"/>
    <w:rsid w:val="522E84C9"/>
    <w:rsid w:val="52B224FE"/>
    <w:rsid w:val="52E7CA7C"/>
    <w:rsid w:val="530736B5"/>
    <w:rsid w:val="53364B95"/>
    <w:rsid w:val="535DDF79"/>
    <w:rsid w:val="53DF928B"/>
    <w:rsid w:val="53E87502"/>
    <w:rsid w:val="54222102"/>
    <w:rsid w:val="549E1287"/>
    <w:rsid w:val="54A8A95A"/>
    <w:rsid w:val="54F9AFDA"/>
    <w:rsid w:val="55BDF163"/>
    <w:rsid w:val="55E39875"/>
    <w:rsid w:val="569E5789"/>
    <w:rsid w:val="5759C1C4"/>
    <w:rsid w:val="57F3D035"/>
    <w:rsid w:val="58191302"/>
    <w:rsid w:val="5820FF8D"/>
    <w:rsid w:val="583B0FEC"/>
    <w:rsid w:val="58849DF0"/>
    <w:rsid w:val="592C913B"/>
    <w:rsid w:val="59BCCFEE"/>
    <w:rsid w:val="5AA59D4D"/>
    <w:rsid w:val="5B58A04F"/>
    <w:rsid w:val="5BEAA470"/>
    <w:rsid w:val="5CAE18FB"/>
    <w:rsid w:val="5D1A735E"/>
    <w:rsid w:val="5DE182A2"/>
    <w:rsid w:val="5DFC5A88"/>
    <w:rsid w:val="5EC9137C"/>
    <w:rsid w:val="5F5E3ECD"/>
    <w:rsid w:val="5FE76491"/>
    <w:rsid w:val="6064E3DD"/>
    <w:rsid w:val="610DB147"/>
    <w:rsid w:val="6128892D"/>
    <w:rsid w:val="618334F2"/>
    <w:rsid w:val="619C9B25"/>
    <w:rsid w:val="61E6FABF"/>
    <w:rsid w:val="6233F1EE"/>
    <w:rsid w:val="62931009"/>
    <w:rsid w:val="629EB32B"/>
    <w:rsid w:val="62A994DF"/>
    <w:rsid w:val="62AE244C"/>
    <w:rsid w:val="634DA8E7"/>
    <w:rsid w:val="63E47B7E"/>
    <w:rsid w:val="640091BD"/>
    <w:rsid w:val="6470F912"/>
    <w:rsid w:val="648FD111"/>
    <w:rsid w:val="64BB138A"/>
    <w:rsid w:val="64F9EFA1"/>
    <w:rsid w:val="65365B73"/>
    <w:rsid w:val="658371BE"/>
    <w:rsid w:val="65B25579"/>
    <w:rsid w:val="660CC973"/>
    <w:rsid w:val="66145677"/>
    <w:rsid w:val="66700C48"/>
    <w:rsid w:val="667D44F4"/>
    <w:rsid w:val="67C7D77E"/>
    <w:rsid w:val="680EF75D"/>
    <w:rsid w:val="6846DFD2"/>
    <w:rsid w:val="68846FB5"/>
    <w:rsid w:val="692B41D8"/>
    <w:rsid w:val="6982DA2F"/>
    <w:rsid w:val="69F138A1"/>
    <w:rsid w:val="6A60F3E7"/>
    <w:rsid w:val="6AD43803"/>
    <w:rsid w:val="6B437D6B"/>
    <w:rsid w:val="6BD3FDBE"/>
    <w:rsid w:val="6C60C7F6"/>
    <w:rsid w:val="6C62E29A"/>
    <w:rsid w:val="6D4391D3"/>
    <w:rsid w:val="6D6388F7"/>
    <w:rsid w:val="6DD49EFB"/>
    <w:rsid w:val="6E0E6E70"/>
    <w:rsid w:val="6E4C8F6A"/>
    <w:rsid w:val="6E779D1E"/>
    <w:rsid w:val="6F619EC9"/>
    <w:rsid w:val="6F6FD7E3"/>
    <w:rsid w:val="70816666"/>
    <w:rsid w:val="709C53EC"/>
    <w:rsid w:val="70DE56C2"/>
    <w:rsid w:val="70F74683"/>
    <w:rsid w:val="719D6107"/>
    <w:rsid w:val="721D36C7"/>
    <w:rsid w:val="721EC58E"/>
    <w:rsid w:val="7247D199"/>
    <w:rsid w:val="72516552"/>
    <w:rsid w:val="7272487E"/>
    <w:rsid w:val="72904009"/>
    <w:rsid w:val="72CFAC46"/>
    <w:rsid w:val="72FFDDD3"/>
    <w:rsid w:val="734CDF59"/>
    <w:rsid w:val="7397867F"/>
    <w:rsid w:val="75538B13"/>
    <w:rsid w:val="769E9F39"/>
    <w:rsid w:val="76D90E54"/>
    <w:rsid w:val="770E27A0"/>
    <w:rsid w:val="777FC549"/>
    <w:rsid w:val="77C2B39B"/>
    <w:rsid w:val="77C2EA34"/>
    <w:rsid w:val="7839DB32"/>
    <w:rsid w:val="785D4FBA"/>
    <w:rsid w:val="78E55FE5"/>
    <w:rsid w:val="7904F707"/>
    <w:rsid w:val="792C05FF"/>
    <w:rsid w:val="79C4C140"/>
    <w:rsid w:val="7A6C10AB"/>
    <w:rsid w:val="7AAEAE03"/>
    <w:rsid w:val="7ABBC58D"/>
    <w:rsid w:val="7B1C0B9F"/>
    <w:rsid w:val="7C1AD598"/>
    <w:rsid w:val="7C7D67D9"/>
    <w:rsid w:val="7CBA6952"/>
    <w:rsid w:val="7DA12600"/>
    <w:rsid w:val="7DCFE517"/>
    <w:rsid w:val="7DD00C2C"/>
    <w:rsid w:val="7E3DD838"/>
    <w:rsid w:val="7E4D7890"/>
    <w:rsid w:val="7E7C1C24"/>
    <w:rsid w:val="7EC1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4A1A7B"/>
  <w15:docId w15:val="{5F135845-B973-43EF-A9FE-4312A0C221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inTitle" w:customStyle="1">
    <w:name w:val="Main Title"/>
    <w:basedOn w:val="Normal"/>
    <w:rsid w:val="005D2662"/>
    <w:pPr>
      <w:widowControl w:val="0"/>
      <w:spacing w:before="480" w:after="60"/>
      <w:jc w:val="center"/>
    </w:pPr>
    <w:rPr>
      <w:rFonts w:ascii="Arial" w:hAnsi="Arial"/>
      <w:b/>
      <w:kern w:val="28"/>
      <w:sz w:val="32"/>
    </w:rPr>
  </w:style>
  <w:style w:type="paragraph" w:styleId="InfoBlue" w:customStyle="1">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styleId="BodyText1" w:customStyle="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styleId="sectitile" w:customStyle="1">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styleId="Tabletext" w:customStyle="1">
    <w:name w:val="Tabletext"/>
    <w:basedOn w:val="Normal"/>
    <w:rsid w:val="005D2662"/>
    <w:pPr>
      <w:keepLines/>
      <w:widowControl w:val="0"/>
      <w:spacing w:after="120" w:line="240" w:lineRule="atLeast"/>
    </w:pPr>
  </w:style>
  <w:style w:type="paragraph" w:styleId="TableText0" w:customStyle="1">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styleId="BodyTextIndentChar" w:customStyle="1">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styleId="BodyTextIndent2Char" w:customStyle="1">
    <w:name w:val="Body Text Indent 2 Char"/>
    <w:basedOn w:val="DefaultParagraphFont"/>
    <w:link w:val="BodyTextIndent2"/>
    <w:rsid w:val="00312430"/>
  </w:style>
  <w:style w:type="paragraph" w:styleId="para3" w:customStyle="1">
    <w:name w:val="para3"/>
    <w:basedOn w:val="Normal"/>
    <w:rsid w:val="00312430"/>
    <w:pPr>
      <w:suppressAutoHyphens/>
      <w:spacing w:line="260" w:lineRule="atLeast"/>
      <w:ind w:left="720"/>
      <w:jc w:val="both"/>
    </w:pPr>
    <w:rPr>
      <w:rFonts w:ascii="Arial" w:hAnsi="Arial"/>
      <w:lang w:eastAsia="ar-SA"/>
    </w:rPr>
  </w:style>
  <w:style w:type="numbering" w:styleId="Style1" w:customStyle="1">
    <w:name w:val="Style1"/>
    <w:rsid w:val="005062FD"/>
    <w:pPr>
      <w:numPr>
        <w:numId w:val="1"/>
      </w:numPr>
    </w:pPr>
  </w:style>
  <w:style w:type="numbering" w:styleId="Headings" w:customStyle="1">
    <w:name w:val="Headings"/>
    <w:rsid w:val="00196E7D"/>
    <w:pPr>
      <w:numPr>
        <w:numId w:val="2"/>
      </w:numPr>
    </w:pPr>
  </w:style>
  <w:style w:type="numbering" w:styleId="Headings2" w:customStyle="1">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styleId="BalloonTextChar" w:customStyle="1">
    <w:name w:val="Balloon Text Char"/>
    <w:basedOn w:val="DefaultParagraphFont"/>
    <w:link w:val="BalloonText"/>
    <w:rsid w:val="00653A0C"/>
    <w:rPr>
      <w:rFonts w:ascii="Tahoma" w:hAnsi="Tahoma" w:cs="Tahoma"/>
      <w:sz w:val="16"/>
      <w:szCs w:val="16"/>
    </w:rPr>
  </w:style>
  <w:style w:type="paragraph" w:styleId="Default" w:customStyle="1">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yperlink" Target="http://en.wikipedia.org/wiki/Data_mediation" TargetMode="External" Id="rId18" /><Relationship Type="http://schemas.openxmlformats.org/officeDocument/2006/relationships/customXml" Target="../customXml/item3.xml" Id="rId3" /><Relationship Type="http://schemas.openxmlformats.org/officeDocument/2006/relationships/footer" Target="footer4.xm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yperlink" Target="http://en.wikipedia.org/wiki/Data_transformation" TargetMode="Externa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header" Target="header4.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en.wikipedia.org/w/index.php?title=Data_consolidation&amp;action=edit&amp;redlink=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fontTable" Target="fontTable.xml" Id="rId22" /><Relationship Type="http://schemas.microsoft.com/office/2020/10/relationships/intelligence" Target="intelligence2.xml" Id="Ra7ae3e38fa5f4863" /><Relationship Type="http://schemas.openxmlformats.org/officeDocument/2006/relationships/image" Target="/media/image2.jpg" Id="R289c7567871445e9" /><Relationship Type="http://schemas.openxmlformats.org/officeDocument/2006/relationships/image" Target="/media/image3.jpg" Id="R2bf889c3b96a4cc4" /><Relationship Type="http://schemas.openxmlformats.org/officeDocument/2006/relationships/image" Target="/media/image4.jpg" Id="R5b74c8ee1ad84565" /></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3" ma:contentTypeDescription="Create a new document." ma:contentTypeScope="" ma:versionID="2f07b49ede1ee33b5b8bb8c2cefed6a1">
  <xsd:schema xmlns:xsd="http://www.w3.org/2001/XMLSchema" xmlns:xs="http://www.w3.org/2001/XMLSchema" xmlns:p="http://schemas.microsoft.com/office/2006/metadata/properties" xmlns:ns2="2b84eb40-9918-4ecf-b9ca-64c519ae940e" targetNamespace="http://schemas.microsoft.com/office/2006/metadata/properties" ma:root="true" ma:fieldsID="1bca3101a6866fa7ad946465c47bb34d" ns2:_="">
    <xsd:import namespace="2b84eb40-9918-4ecf-b9ca-64c519ae940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56F2CA-D162-4C84-8D09-695B511FB3B0}"/>
</file>

<file path=customXml/itemProps2.xml><?xml version="1.0" encoding="utf-8"?>
<ds:datastoreItem xmlns:ds="http://schemas.openxmlformats.org/officeDocument/2006/customXml" ds:itemID="{7669F204-B106-4FEB-A58A-C2D0B158F8A2}">
  <ds:schemaRefs>
    <ds:schemaRef ds:uri="http://schemas.openxmlformats.org/officeDocument/2006/bibliography"/>
  </ds:schemaRefs>
</ds:datastoreItem>
</file>

<file path=customXml/itemProps3.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FC73CD-DED2-4B66-B3AF-F7894DD42DE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QT_HLD &amp; LLD</ap:Template>
  <ap:Application>Microsoft Word for the web</ap:Application>
  <ap:DocSecurity>0</ap:DocSecurity>
  <ap:ScaleCrop>false</ap:ScaleCrop>
  <ap:Company>Capgemini India Private Limited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Capgemini Technology Services India Ltd</dc:title>
  <dc:creator>K Krithigalakshmi</dc:creator>
  <keywords>QT_HLD &amp; LLD</keywords>
  <lastModifiedBy>Byalla Sunitha[Capg-93]</lastModifiedBy>
  <revision>11</revision>
  <dcterms:created xsi:type="dcterms:W3CDTF">2022-03-08T15:07:00.0000000Z</dcterms:created>
  <dcterms:modified xsi:type="dcterms:W3CDTF">2022-11-08T14:30:00.2098378Z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y fmtid="{D5CDD505-2E9C-101B-9397-08002B2CF9AE}" pid="3" name="Order">
    <vt:r8>233500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